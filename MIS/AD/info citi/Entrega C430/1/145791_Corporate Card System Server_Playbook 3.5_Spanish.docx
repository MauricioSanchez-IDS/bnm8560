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1373" w:rsidRDefault="003B1373" w:rsidP="003B1373">
      <w:pPr>
        <w:pStyle w:val="CoverPageTitle"/>
        <w:pBdr>
          <w:top w:val="single" w:sz="32" w:space="0" w:color="000000"/>
        </w:pBdr>
        <w:spacing w:after="360"/>
        <w:rPr>
          <w:sz w:val="48"/>
          <w:szCs w:val="48"/>
        </w:rPr>
      </w:pPr>
      <w:r>
        <w:rPr>
          <w:sz w:val="48"/>
          <w:szCs w:val="48"/>
        </w:rPr>
        <w:t>Equipo</w:t>
      </w:r>
    </w:p>
    <w:p w:rsidR="003B1373" w:rsidRDefault="003B1373" w:rsidP="003B1373">
      <w:pPr>
        <w:pStyle w:val="CoverPageTitle"/>
        <w:pBdr>
          <w:top w:val="single" w:sz="32" w:space="0" w:color="000000"/>
        </w:pBdr>
        <w:spacing w:after="360"/>
      </w:pPr>
      <w:proofErr w:type="spellStart"/>
      <w:r>
        <w:rPr>
          <w:sz w:val="48"/>
          <w:szCs w:val="48"/>
        </w:rPr>
        <w:t>Playbook</w:t>
      </w:r>
      <w:proofErr w:type="spellEnd"/>
      <w:r>
        <w:rPr>
          <w:sz w:val="48"/>
          <w:szCs w:val="48"/>
        </w:rPr>
        <w:t xml:space="preserve"> Aplicación</w:t>
      </w:r>
    </w:p>
    <w:p w:rsidR="00435BFA" w:rsidRPr="00664DBF" w:rsidRDefault="00435BFA" w:rsidP="00435BFA">
      <w:pPr>
        <w:pStyle w:val="GeneralText"/>
      </w:pPr>
    </w:p>
    <w:p w:rsidR="00FB421F" w:rsidRPr="00664DBF" w:rsidRDefault="00FB421F">
      <w:pPr>
        <w:pStyle w:val="GeneralText"/>
        <w:tabs>
          <w:tab w:val="clear" w:pos="720"/>
          <w:tab w:val="left" w:pos="450"/>
        </w:tabs>
        <w:ind w:left="450"/>
        <w:rPr>
          <w:b/>
          <w:sz w:val="36"/>
          <w:szCs w:val="36"/>
        </w:rPr>
      </w:pPr>
    </w:p>
    <w:p w:rsidR="00FB421F" w:rsidRDefault="00213A02" w:rsidP="002A55F0">
      <w:pPr>
        <w:pStyle w:val="GeneralText"/>
        <w:tabs>
          <w:tab w:val="clear" w:pos="720"/>
          <w:tab w:val="left" w:pos="450"/>
        </w:tabs>
        <w:ind w:left="450"/>
        <w:rPr>
          <w:b/>
          <w:bCs/>
          <w:sz w:val="36"/>
          <w:szCs w:val="36"/>
        </w:rPr>
      </w:pPr>
      <w:r>
        <w:rPr>
          <w:b/>
          <w:bCs/>
          <w:sz w:val="36"/>
          <w:szCs w:val="36"/>
        </w:rPr>
        <w:t xml:space="preserve">145791 </w:t>
      </w:r>
      <w:r w:rsidR="002A55F0">
        <w:rPr>
          <w:b/>
          <w:bCs/>
          <w:sz w:val="36"/>
          <w:szCs w:val="36"/>
        </w:rPr>
        <w:t>–</w:t>
      </w:r>
      <w:r>
        <w:rPr>
          <w:b/>
          <w:bCs/>
          <w:sz w:val="36"/>
          <w:szCs w:val="36"/>
        </w:rPr>
        <w:t xml:space="preserve"> </w:t>
      </w:r>
      <w:r w:rsidR="002A55F0">
        <w:rPr>
          <w:b/>
          <w:bCs/>
          <w:sz w:val="36"/>
          <w:szCs w:val="36"/>
        </w:rPr>
        <w:t>Tarjeta Corporativa Back-</w:t>
      </w:r>
      <w:proofErr w:type="spellStart"/>
      <w:r w:rsidR="002A55F0">
        <w:rPr>
          <w:b/>
          <w:bCs/>
          <w:sz w:val="36"/>
          <w:szCs w:val="36"/>
        </w:rPr>
        <w:t>End</w:t>
      </w:r>
      <w:proofErr w:type="spellEnd"/>
    </w:p>
    <w:p w:rsidR="00EB7253" w:rsidRDefault="00EB7253" w:rsidP="002A55F0">
      <w:pPr>
        <w:pStyle w:val="GeneralText"/>
        <w:tabs>
          <w:tab w:val="clear" w:pos="720"/>
          <w:tab w:val="left" w:pos="450"/>
        </w:tabs>
        <w:ind w:left="450"/>
        <w:rPr>
          <w:b/>
          <w:bCs/>
        </w:rPr>
      </w:pPr>
      <w:r>
        <w:rPr>
          <w:b/>
          <w:bCs/>
          <w:sz w:val="36"/>
          <w:szCs w:val="36"/>
        </w:rPr>
        <w:t>163928 -  Tarjeta Corporativa Front-</w:t>
      </w:r>
      <w:proofErr w:type="spellStart"/>
      <w:r>
        <w:rPr>
          <w:b/>
          <w:bCs/>
          <w:sz w:val="36"/>
          <w:szCs w:val="36"/>
        </w:rPr>
        <w:t>End</w:t>
      </w:r>
      <w:proofErr w:type="spellEnd"/>
    </w:p>
    <w:p w:rsidR="00454A97" w:rsidRDefault="00454A97">
      <w:pPr>
        <w:spacing w:after="360"/>
        <w:rPr>
          <w:b/>
          <w:bCs/>
        </w:rPr>
      </w:pPr>
    </w:p>
    <w:p w:rsidR="00454A97" w:rsidRDefault="00454A97"/>
    <w:p w:rsidR="00454A97" w:rsidRDefault="00454A97"/>
    <w:p w:rsidR="00454A97" w:rsidRDefault="00454A97"/>
    <w:p w:rsidR="00454A97" w:rsidRDefault="00454A97"/>
    <w:p w:rsidR="00454A97" w:rsidRDefault="00454A97"/>
    <w:p w:rsidR="00454A97" w:rsidRDefault="00454A97"/>
    <w:p w:rsidR="00454A97" w:rsidRDefault="00454A97"/>
    <w:p w:rsidR="00FB421F" w:rsidRDefault="00FB421F"/>
    <w:p w:rsidR="00FB421F" w:rsidRDefault="00FB421F"/>
    <w:p w:rsidR="00FB421F" w:rsidRDefault="00FB421F"/>
    <w:p w:rsidR="00FB421F" w:rsidRDefault="00FB421F"/>
    <w:p w:rsidR="00FB421F" w:rsidRDefault="00FB421F"/>
    <w:p w:rsidR="00FB421F" w:rsidRDefault="00FB421F"/>
    <w:p w:rsidR="00FB421F" w:rsidRDefault="00FB421F"/>
    <w:p w:rsidR="00FB421F" w:rsidRDefault="00FB421F"/>
    <w:p w:rsidR="00FB421F" w:rsidRDefault="00FB421F"/>
    <w:p w:rsidR="00FB421F" w:rsidRDefault="00FB421F"/>
    <w:p w:rsidR="00FB421F" w:rsidRDefault="00FB421F"/>
    <w:p w:rsidR="00FB421F" w:rsidRDefault="00FB421F"/>
    <w:p w:rsidR="00FB421F" w:rsidRDefault="00FB421F"/>
    <w:p w:rsidR="00454A97" w:rsidRDefault="00454A97"/>
    <w:p w:rsidR="00454A97" w:rsidRDefault="00454A97"/>
    <w:tbl>
      <w:tblPr>
        <w:tblW w:w="0" w:type="auto"/>
        <w:tblInd w:w="407" w:type="dxa"/>
        <w:tblLayout w:type="fixed"/>
        <w:tblLook w:val="0000" w:firstRow="0" w:lastRow="0" w:firstColumn="0" w:lastColumn="0" w:noHBand="0" w:noVBand="0"/>
      </w:tblPr>
      <w:tblGrid>
        <w:gridCol w:w="3766"/>
        <w:gridCol w:w="6783"/>
      </w:tblGrid>
      <w:tr w:rsidR="00454A97" w:rsidTr="00FB421F">
        <w:trPr>
          <w:trHeight w:val="313"/>
        </w:trPr>
        <w:tc>
          <w:tcPr>
            <w:tcW w:w="3766" w:type="dxa"/>
            <w:tcBorders>
              <w:top w:val="single" w:sz="4" w:space="0" w:color="000000"/>
              <w:left w:val="single" w:sz="4" w:space="0" w:color="000000"/>
              <w:bottom w:val="single" w:sz="4" w:space="0" w:color="000000"/>
            </w:tcBorders>
          </w:tcPr>
          <w:p w:rsidR="00454A97" w:rsidRDefault="003B1373">
            <w:pPr>
              <w:snapToGrid w:val="0"/>
              <w:ind w:left="0"/>
              <w:rPr>
                <w:b/>
                <w:szCs w:val="24"/>
              </w:rPr>
            </w:pPr>
            <w:r>
              <w:rPr>
                <w:b/>
                <w:szCs w:val="24"/>
              </w:rPr>
              <w:t>Completada por: </w:t>
            </w:r>
          </w:p>
        </w:tc>
        <w:tc>
          <w:tcPr>
            <w:tcW w:w="6783" w:type="dxa"/>
            <w:tcBorders>
              <w:top w:val="single" w:sz="4" w:space="0" w:color="000000"/>
              <w:left w:val="single" w:sz="4" w:space="0" w:color="000000"/>
              <w:bottom w:val="single" w:sz="4" w:space="0" w:color="000000"/>
              <w:right w:val="single" w:sz="4" w:space="0" w:color="000000"/>
            </w:tcBorders>
          </w:tcPr>
          <w:p w:rsidR="00454A97" w:rsidRDefault="003B1373">
            <w:pPr>
              <w:snapToGrid w:val="0"/>
              <w:ind w:left="0"/>
              <w:rPr>
                <w:szCs w:val="24"/>
              </w:rPr>
            </w:pPr>
            <w:r w:rsidRPr="003B1373">
              <w:rPr>
                <w:szCs w:val="24"/>
              </w:rPr>
              <w:t xml:space="preserve">Gabriel </w:t>
            </w:r>
            <w:proofErr w:type="spellStart"/>
            <w:r w:rsidRPr="003B1373">
              <w:rPr>
                <w:szCs w:val="24"/>
              </w:rPr>
              <w:t>Perezdelgado</w:t>
            </w:r>
            <w:proofErr w:type="spellEnd"/>
          </w:p>
        </w:tc>
      </w:tr>
      <w:tr w:rsidR="00454A97" w:rsidTr="00FB421F">
        <w:trPr>
          <w:trHeight w:val="313"/>
        </w:trPr>
        <w:tc>
          <w:tcPr>
            <w:tcW w:w="3766" w:type="dxa"/>
            <w:tcBorders>
              <w:top w:val="single" w:sz="4" w:space="0" w:color="000000"/>
              <w:left w:val="single" w:sz="4" w:space="0" w:color="000000"/>
              <w:bottom w:val="single" w:sz="4" w:space="0" w:color="000000"/>
            </w:tcBorders>
          </w:tcPr>
          <w:p w:rsidR="00454A97" w:rsidRDefault="0009358F">
            <w:pPr>
              <w:snapToGrid w:val="0"/>
              <w:ind w:left="0"/>
              <w:rPr>
                <w:b/>
                <w:szCs w:val="24"/>
              </w:rPr>
            </w:pPr>
            <w:r>
              <w:rPr>
                <w:b/>
                <w:szCs w:val="24"/>
              </w:rPr>
              <w:t>Revisado por:</w:t>
            </w:r>
          </w:p>
        </w:tc>
        <w:tc>
          <w:tcPr>
            <w:tcW w:w="6783" w:type="dxa"/>
            <w:tcBorders>
              <w:top w:val="single" w:sz="4" w:space="0" w:color="000000"/>
              <w:left w:val="single" w:sz="4" w:space="0" w:color="000000"/>
              <w:bottom w:val="single" w:sz="4" w:space="0" w:color="000000"/>
              <w:right w:val="single" w:sz="4" w:space="0" w:color="000000"/>
            </w:tcBorders>
          </w:tcPr>
          <w:p w:rsidR="00454A97" w:rsidRDefault="00454A97">
            <w:pPr>
              <w:snapToGrid w:val="0"/>
              <w:ind w:left="0"/>
              <w:rPr>
                <w:szCs w:val="24"/>
              </w:rPr>
            </w:pPr>
          </w:p>
        </w:tc>
      </w:tr>
    </w:tbl>
    <w:p w:rsidR="00454A97" w:rsidRDefault="00454A97">
      <w:pPr>
        <w:ind w:left="0"/>
      </w:pPr>
    </w:p>
    <w:p w:rsidR="00454A97" w:rsidRDefault="00454A97">
      <w:pPr>
        <w:ind w:left="0"/>
        <w:jc w:val="both"/>
        <w:rPr>
          <w:b/>
          <w:shd w:val="clear" w:color="auto" w:fill="00FFFF"/>
        </w:rPr>
      </w:pPr>
    </w:p>
    <w:p w:rsidR="00454A97" w:rsidRDefault="00454A97">
      <w:pPr>
        <w:ind w:left="0"/>
        <w:rPr>
          <w:b/>
          <w:shd w:val="clear" w:color="auto" w:fill="00FFFF"/>
        </w:rPr>
      </w:pPr>
    </w:p>
    <w:p w:rsidR="00454A97" w:rsidRDefault="00454A97">
      <w:pPr>
        <w:ind w:left="0"/>
        <w:rPr>
          <w:shd w:val="clear" w:color="auto" w:fill="00FFFF"/>
        </w:rPr>
      </w:pPr>
    </w:p>
    <w:p w:rsidR="00454A97" w:rsidRDefault="00454A97">
      <w:pPr>
        <w:sectPr w:rsidR="00454A97">
          <w:headerReference w:type="default" r:id="rId11"/>
          <w:footerReference w:type="default" r:id="rId12"/>
          <w:pgSz w:w="12240" w:h="15840"/>
          <w:pgMar w:top="1208" w:right="720" w:bottom="776" w:left="720" w:header="1152" w:footer="720" w:gutter="0"/>
          <w:pgNumType w:fmt="lowerRoman" w:start="1"/>
          <w:cols w:space="720"/>
          <w:docGrid w:linePitch="360"/>
        </w:sectPr>
      </w:pPr>
    </w:p>
    <w:p w:rsidR="00454A97" w:rsidRPr="00664DBF" w:rsidRDefault="00C44D7E">
      <w:pPr>
        <w:pStyle w:val="Piedepgina"/>
        <w:ind w:left="1440"/>
        <w:rPr>
          <w:b/>
          <w:bCs/>
        </w:rPr>
      </w:pPr>
      <w:r w:rsidRPr="00664DBF">
        <w:rPr>
          <w:b/>
          <w:bCs/>
        </w:rPr>
        <w:lastRenderedPageBreak/>
        <w:t>Esta página contiene el anuncio de exportación de U. S. no lo elimine.</w:t>
      </w:r>
    </w:p>
    <w:p w:rsidR="00454A97" w:rsidRPr="00664DBF" w:rsidRDefault="00454A97">
      <w:pPr>
        <w:pStyle w:val="Piedepgina"/>
      </w:pPr>
    </w:p>
    <w:p w:rsidR="00454A97" w:rsidRPr="00664DBF" w:rsidRDefault="00454A97">
      <w:pPr>
        <w:sectPr w:rsidR="00454A97" w:rsidRPr="00664DB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1152" w:footer="720" w:gutter="0"/>
          <w:pgNumType w:fmt="lowerRoman" w:start="1"/>
          <w:cols w:space="720"/>
          <w:docGrid w:linePitch="360"/>
        </w:sectPr>
      </w:pPr>
    </w:p>
    <w:p w:rsidR="001C0A12" w:rsidRDefault="001C0A12" w:rsidP="001C0A12">
      <w:pPr>
        <w:pStyle w:val="Ttulo1"/>
        <w:pageBreakBefore/>
        <w:tabs>
          <w:tab w:val="clear" w:pos="432"/>
        </w:tabs>
        <w:ind w:left="0" w:firstLine="0"/>
        <w:jc w:val="center"/>
      </w:pPr>
      <w:bookmarkStart w:id="0" w:name="_Toc362924826"/>
      <w:bookmarkStart w:id="1" w:name="_Toc372869848"/>
      <w:bookmarkStart w:id="2" w:name="_Toc528859693"/>
      <w:r>
        <w:lastRenderedPageBreak/>
        <w:t>DOCUMENTO DE CONTROL DE CAMBIOS</w:t>
      </w:r>
      <w:bookmarkEnd w:id="0"/>
      <w:bookmarkEnd w:id="1"/>
      <w:bookmarkEnd w:id="2"/>
    </w:p>
    <w:p w:rsidR="001C0A12" w:rsidRDefault="001C0A12" w:rsidP="001C0A12">
      <w:pPr>
        <w:rPr>
          <w:b/>
          <w:bCs/>
        </w:rPr>
      </w:pPr>
    </w:p>
    <w:tbl>
      <w:tblPr>
        <w:tblW w:w="10298" w:type="dxa"/>
        <w:tblInd w:w="-818" w:type="dxa"/>
        <w:tblLayout w:type="fixed"/>
        <w:tblLook w:val="0000" w:firstRow="0" w:lastRow="0" w:firstColumn="0" w:lastColumn="0" w:noHBand="0" w:noVBand="0"/>
      </w:tblPr>
      <w:tblGrid>
        <w:gridCol w:w="1008"/>
        <w:gridCol w:w="2070"/>
        <w:gridCol w:w="1260"/>
        <w:gridCol w:w="1710"/>
        <w:gridCol w:w="4250"/>
      </w:tblGrid>
      <w:tr w:rsidR="00044B18" w:rsidTr="00044B18">
        <w:trPr>
          <w:trHeight w:val="521"/>
          <w:tblHeader/>
        </w:trPr>
        <w:tc>
          <w:tcPr>
            <w:tcW w:w="1008" w:type="dxa"/>
            <w:tcBorders>
              <w:top w:val="single" w:sz="8" w:space="0" w:color="FFFFFF"/>
              <w:left w:val="single" w:sz="8" w:space="0" w:color="FFFFFF"/>
              <w:bottom w:val="single" w:sz="8" w:space="0" w:color="FFFFFF"/>
            </w:tcBorders>
            <w:shd w:val="clear" w:color="auto" w:fill="6699CC"/>
            <w:vAlign w:val="center"/>
          </w:tcPr>
          <w:p w:rsidR="00044B18" w:rsidRDefault="00044B18" w:rsidP="00892437">
            <w:pPr>
              <w:snapToGrid w:val="0"/>
              <w:ind w:left="0"/>
              <w:jc w:val="center"/>
              <w:rPr>
                <w:b/>
                <w:bCs/>
                <w:color w:val="FFFFFF"/>
              </w:rPr>
            </w:pPr>
            <w:r>
              <w:rPr>
                <w:b/>
                <w:bCs/>
                <w:color w:val="FFFFFF"/>
              </w:rPr>
              <w:t>Versión No.</w:t>
            </w:r>
          </w:p>
        </w:tc>
        <w:tc>
          <w:tcPr>
            <w:tcW w:w="2070" w:type="dxa"/>
            <w:tcBorders>
              <w:top w:val="single" w:sz="8" w:space="0" w:color="FFFFFF"/>
              <w:left w:val="single" w:sz="8" w:space="0" w:color="FFFFFF"/>
              <w:bottom w:val="single" w:sz="8" w:space="0" w:color="FFFFFF"/>
            </w:tcBorders>
            <w:shd w:val="clear" w:color="auto" w:fill="6699CC"/>
            <w:vAlign w:val="center"/>
          </w:tcPr>
          <w:p w:rsidR="00044B18" w:rsidRDefault="00044B18" w:rsidP="00892437">
            <w:pPr>
              <w:snapToGrid w:val="0"/>
              <w:ind w:left="0"/>
              <w:jc w:val="center"/>
              <w:rPr>
                <w:b/>
                <w:bCs/>
                <w:color w:val="FFFFFF"/>
              </w:rPr>
            </w:pPr>
            <w:r>
              <w:rPr>
                <w:b/>
                <w:bCs/>
                <w:color w:val="FFFFFF"/>
              </w:rPr>
              <w:t>Revisado por</w:t>
            </w:r>
          </w:p>
        </w:tc>
        <w:tc>
          <w:tcPr>
            <w:tcW w:w="1260" w:type="dxa"/>
            <w:tcBorders>
              <w:top w:val="single" w:sz="8" w:space="0" w:color="FFFFFF"/>
              <w:left w:val="single" w:sz="8" w:space="0" w:color="FFFFFF"/>
              <w:bottom w:val="single" w:sz="8" w:space="0" w:color="FFFFFF"/>
            </w:tcBorders>
            <w:shd w:val="clear" w:color="auto" w:fill="6699CC"/>
            <w:vAlign w:val="center"/>
          </w:tcPr>
          <w:p w:rsidR="00044B18" w:rsidRDefault="00044B18" w:rsidP="00892437">
            <w:pPr>
              <w:snapToGrid w:val="0"/>
              <w:ind w:left="0"/>
              <w:jc w:val="center"/>
              <w:rPr>
                <w:b/>
                <w:bCs/>
                <w:color w:val="FFFFFF"/>
              </w:rPr>
            </w:pPr>
            <w:r>
              <w:rPr>
                <w:b/>
                <w:bCs/>
                <w:color w:val="FFFFFF"/>
              </w:rPr>
              <w:t>Fecha efectiva</w:t>
            </w:r>
          </w:p>
        </w:tc>
        <w:tc>
          <w:tcPr>
            <w:tcW w:w="1710" w:type="dxa"/>
            <w:tcBorders>
              <w:top w:val="single" w:sz="8" w:space="0" w:color="FFFFFF"/>
              <w:left w:val="single" w:sz="8" w:space="0" w:color="FFFFFF"/>
              <w:bottom w:val="single" w:sz="8" w:space="0" w:color="FFFFFF"/>
            </w:tcBorders>
            <w:shd w:val="clear" w:color="auto" w:fill="6699CC"/>
            <w:vAlign w:val="center"/>
          </w:tcPr>
          <w:p w:rsidR="00044B18" w:rsidRDefault="00044B18" w:rsidP="00892437">
            <w:pPr>
              <w:snapToGrid w:val="0"/>
              <w:ind w:left="0"/>
              <w:jc w:val="center"/>
              <w:rPr>
                <w:b/>
                <w:bCs/>
                <w:color w:val="FFFFFF"/>
              </w:rPr>
            </w:pPr>
            <w:r>
              <w:rPr>
                <w:b/>
                <w:bCs/>
                <w:color w:val="FFFFFF"/>
              </w:rPr>
              <w:t>Secciones actualizadas</w:t>
            </w:r>
          </w:p>
        </w:tc>
        <w:tc>
          <w:tcPr>
            <w:tcW w:w="4250" w:type="dxa"/>
            <w:tcBorders>
              <w:top w:val="single" w:sz="8" w:space="0" w:color="FFFFFF"/>
              <w:left w:val="single" w:sz="8" w:space="0" w:color="FFFFFF"/>
              <w:bottom w:val="single" w:sz="8" w:space="0" w:color="FFFFFF"/>
              <w:right w:val="single" w:sz="8" w:space="0" w:color="FFFFFF"/>
            </w:tcBorders>
            <w:shd w:val="clear" w:color="auto" w:fill="6699CC"/>
            <w:vAlign w:val="center"/>
          </w:tcPr>
          <w:p w:rsidR="00044B18" w:rsidRDefault="00044B18" w:rsidP="00892437">
            <w:pPr>
              <w:snapToGrid w:val="0"/>
              <w:ind w:left="0"/>
              <w:jc w:val="center"/>
              <w:rPr>
                <w:b/>
                <w:bCs/>
                <w:color w:val="FFFFFF"/>
              </w:rPr>
            </w:pPr>
            <w:r>
              <w:rPr>
                <w:b/>
                <w:bCs/>
                <w:color w:val="FFFFFF"/>
              </w:rPr>
              <w:t>Descripción o justificación de cambio(s)</w:t>
            </w:r>
          </w:p>
        </w:tc>
      </w:tr>
      <w:tr w:rsidR="00044B18" w:rsidTr="00044B18">
        <w:trPr>
          <w:trHeight w:val="278"/>
        </w:trPr>
        <w:tc>
          <w:tcPr>
            <w:tcW w:w="1008" w:type="dxa"/>
            <w:tcBorders>
              <w:top w:val="single" w:sz="8" w:space="0" w:color="FFFFFF"/>
              <w:left w:val="single" w:sz="8" w:space="0" w:color="FFFFFF"/>
              <w:bottom w:val="single" w:sz="8" w:space="0" w:color="FFFFFF"/>
            </w:tcBorders>
            <w:shd w:val="clear" w:color="auto" w:fill="EBEAD5"/>
            <w:vAlign w:val="center"/>
          </w:tcPr>
          <w:p w:rsidR="00044B18" w:rsidRDefault="00044B18" w:rsidP="00892437">
            <w:pPr>
              <w:snapToGrid w:val="0"/>
              <w:ind w:left="0"/>
              <w:jc w:val="center"/>
              <w:rPr>
                <w:sz w:val="18"/>
                <w:szCs w:val="18"/>
              </w:rPr>
            </w:pPr>
            <w:r>
              <w:rPr>
                <w:sz w:val="18"/>
                <w:szCs w:val="18"/>
              </w:rPr>
              <w:t>1.0</w:t>
            </w:r>
          </w:p>
        </w:tc>
        <w:tc>
          <w:tcPr>
            <w:tcW w:w="2070" w:type="dxa"/>
            <w:tcBorders>
              <w:top w:val="single" w:sz="8" w:space="0" w:color="FFFFFF"/>
              <w:left w:val="single" w:sz="8" w:space="0" w:color="FFFFFF"/>
              <w:bottom w:val="single" w:sz="8" w:space="0" w:color="FFFFFF"/>
            </w:tcBorders>
            <w:shd w:val="clear" w:color="auto" w:fill="EBEAD5"/>
            <w:vAlign w:val="center"/>
          </w:tcPr>
          <w:p w:rsidR="00044B18" w:rsidRDefault="00534111" w:rsidP="00FD0C43">
            <w:pPr>
              <w:snapToGrid w:val="0"/>
              <w:ind w:left="0"/>
              <w:jc w:val="center"/>
              <w:rPr>
                <w:sz w:val="18"/>
                <w:szCs w:val="18"/>
              </w:rPr>
            </w:pPr>
            <w:r w:rsidRPr="003B1373">
              <w:rPr>
                <w:szCs w:val="24"/>
              </w:rPr>
              <w:t>Gabriel Perez</w:t>
            </w:r>
            <w:r w:rsidR="00FD0C43">
              <w:rPr>
                <w:szCs w:val="24"/>
              </w:rPr>
              <w:t xml:space="preserve"> D</w:t>
            </w:r>
            <w:r w:rsidRPr="003B1373">
              <w:rPr>
                <w:szCs w:val="24"/>
              </w:rPr>
              <w:t>elgado</w:t>
            </w:r>
          </w:p>
        </w:tc>
        <w:tc>
          <w:tcPr>
            <w:tcW w:w="1260" w:type="dxa"/>
            <w:tcBorders>
              <w:top w:val="single" w:sz="8" w:space="0" w:color="FFFFFF"/>
              <w:left w:val="single" w:sz="8" w:space="0" w:color="FFFFFF"/>
              <w:bottom w:val="single" w:sz="8" w:space="0" w:color="FFFFFF"/>
            </w:tcBorders>
            <w:shd w:val="clear" w:color="auto" w:fill="EBEAD5"/>
            <w:vAlign w:val="center"/>
          </w:tcPr>
          <w:p w:rsidR="00044B18" w:rsidRDefault="002F633E" w:rsidP="00892437">
            <w:pPr>
              <w:snapToGrid w:val="0"/>
              <w:ind w:left="0"/>
              <w:jc w:val="center"/>
              <w:rPr>
                <w:sz w:val="18"/>
                <w:szCs w:val="18"/>
              </w:rPr>
            </w:pPr>
            <w:r>
              <w:rPr>
                <w:sz w:val="18"/>
                <w:szCs w:val="18"/>
              </w:rPr>
              <w:t>1</w:t>
            </w:r>
            <w:r w:rsidR="00EC41A4">
              <w:rPr>
                <w:sz w:val="18"/>
                <w:szCs w:val="18"/>
              </w:rPr>
              <w:t>5/01/2015</w:t>
            </w:r>
          </w:p>
        </w:tc>
        <w:tc>
          <w:tcPr>
            <w:tcW w:w="1710" w:type="dxa"/>
            <w:tcBorders>
              <w:top w:val="single" w:sz="8" w:space="0" w:color="FFFFFF"/>
              <w:left w:val="single" w:sz="8" w:space="0" w:color="FFFFFF"/>
              <w:bottom w:val="single" w:sz="8" w:space="0" w:color="FFFFFF"/>
            </w:tcBorders>
            <w:shd w:val="clear" w:color="auto" w:fill="EBEAD5"/>
            <w:vAlign w:val="center"/>
          </w:tcPr>
          <w:p w:rsidR="00044B18" w:rsidRDefault="00044B18" w:rsidP="00892437">
            <w:pPr>
              <w:snapToGrid w:val="0"/>
              <w:ind w:left="0"/>
              <w:jc w:val="center"/>
              <w:rPr>
                <w:sz w:val="18"/>
                <w:szCs w:val="18"/>
              </w:rPr>
            </w:pPr>
            <w:r>
              <w:rPr>
                <w:sz w:val="18"/>
                <w:szCs w:val="18"/>
              </w:rPr>
              <w:t>Todos</w:t>
            </w:r>
          </w:p>
        </w:tc>
        <w:tc>
          <w:tcPr>
            <w:tcW w:w="4250" w:type="dxa"/>
            <w:tcBorders>
              <w:top w:val="single" w:sz="8" w:space="0" w:color="FFFFFF"/>
              <w:left w:val="single" w:sz="8" w:space="0" w:color="FFFFFF"/>
              <w:bottom w:val="single" w:sz="8" w:space="0" w:color="FFFFFF"/>
              <w:right w:val="single" w:sz="8" w:space="0" w:color="FFFFFF"/>
            </w:tcBorders>
            <w:shd w:val="clear" w:color="auto" w:fill="EBEAD5"/>
            <w:vAlign w:val="center"/>
          </w:tcPr>
          <w:p w:rsidR="00044B18" w:rsidRDefault="00044B18" w:rsidP="00892437">
            <w:pPr>
              <w:snapToGrid w:val="0"/>
              <w:ind w:left="0"/>
              <w:jc w:val="center"/>
              <w:rPr>
                <w:sz w:val="18"/>
                <w:szCs w:val="18"/>
              </w:rPr>
            </w:pPr>
            <w:r>
              <w:rPr>
                <w:sz w:val="18"/>
                <w:szCs w:val="18"/>
              </w:rPr>
              <w:t>Primera versión del documento</w:t>
            </w:r>
          </w:p>
        </w:tc>
      </w:tr>
      <w:tr w:rsidR="00044B18" w:rsidTr="00044B18">
        <w:trPr>
          <w:trHeight w:val="278"/>
        </w:trPr>
        <w:tc>
          <w:tcPr>
            <w:tcW w:w="1008" w:type="dxa"/>
            <w:tcBorders>
              <w:top w:val="single" w:sz="8" w:space="0" w:color="FFFFFF"/>
              <w:left w:val="single" w:sz="8" w:space="0" w:color="FFFFFF"/>
              <w:bottom w:val="single" w:sz="8" w:space="0" w:color="FFFFFF"/>
            </w:tcBorders>
            <w:shd w:val="clear" w:color="auto" w:fill="EBEAD5"/>
            <w:vAlign w:val="center"/>
          </w:tcPr>
          <w:p w:rsidR="00044B18" w:rsidRDefault="001049DC" w:rsidP="00892437">
            <w:pPr>
              <w:snapToGrid w:val="0"/>
              <w:ind w:left="0"/>
              <w:jc w:val="center"/>
              <w:rPr>
                <w:sz w:val="18"/>
                <w:szCs w:val="18"/>
              </w:rPr>
            </w:pPr>
            <w:r>
              <w:rPr>
                <w:sz w:val="18"/>
                <w:szCs w:val="18"/>
              </w:rPr>
              <w:t>2.0</w:t>
            </w:r>
          </w:p>
        </w:tc>
        <w:tc>
          <w:tcPr>
            <w:tcW w:w="2070" w:type="dxa"/>
            <w:tcBorders>
              <w:top w:val="single" w:sz="8" w:space="0" w:color="FFFFFF"/>
              <w:left w:val="single" w:sz="8" w:space="0" w:color="FFFFFF"/>
              <w:bottom w:val="single" w:sz="8" w:space="0" w:color="FFFFFF"/>
            </w:tcBorders>
            <w:shd w:val="clear" w:color="auto" w:fill="EBEAD5"/>
            <w:vAlign w:val="center"/>
          </w:tcPr>
          <w:p w:rsidR="00044B18" w:rsidRDefault="001049DC" w:rsidP="00892437">
            <w:pPr>
              <w:ind w:left="0"/>
              <w:jc w:val="center"/>
              <w:rPr>
                <w:sz w:val="18"/>
                <w:szCs w:val="18"/>
              </w:rPr>
            </w:pPr>
            <w:r>
              <w:rPr>
                <w:sz w:val="18"/>
                <w:szCs w:val="18"/>
              </w:rPr>
              <w:t>Angel Perez Quintanar</w:t>
            </w:r>
          </w:p>
        </w:tc>
        <w:tc>
          <w:tcPr>
            <w:tcW w:w="1260" w:type="dxa"/>
            <w:tcBorders>
              <w:top w:val="single" w:sz="8" w:space="0" w:color="FFFFFF"/>
              <w:left w:val="single" w:sz="8" w:space="0" w:color="FFFFFF"/>
              <w:bottom w:val="single" w:sz="8" w:space="0" w:color="FFFFFF"/>
            </w:tcBorders>
            <w:shd w:val="clear" w:color="auto" w:fill="EBEAD5"/>
            <w:vAlign w:val="center"/>
          </w:tcPr>
          <w:p w:rsidR="00044B18" w:rsidRDefault="001049DC" w:rsidP="00892437">
            <w:pPr>
              <w:snapToGrid w:val="0"/>
              <w:ind w:left="0"/>
              <w:jc w:val="center"/>
              <w:rPr>
                <w:sz w:val="18"/>
                <w:szCs w:val="18"/>
              </w:rPr>
            </w:pPr>
            <w:r>
              <w:rPr>
                <w:sz w:val="18"/>
                <w:szCs w:val="18"/>
              </w:rPr>
              <w:t>12/09/2</w:t>
            </w:r>
            <w:r w:rsidR="00864A09">
              <w:rPr>
                <w:sz w:val="18"/>
                <w:szCs w:val="18"/>
              </w:rPr>
              <w:t>0</w:t>
            </w:r>
            <w:r>
              <w:rPr>
                <w:sz w:val="18"/>
                <w:szCs w:val="18"/>
              </w:rPr>
              <w:t>17</w:t>
            </w:r>
          </w:p>
        </w:tc>
        <w:tc>
          <w:tcPr>
            <w:tcW w:w="1710" w:type="dxa"/>
            <w:tcBorders>
              <w:top w:val="single" w:sz="8" w:space="0" w:color="FFFFFF"/>
              <w:left w:val="single" w:sz="8" w:space="0" w:color="FFFFFF"/>
              <w:bottom w:val="single" w:sz="8" w:space="0" w:color="FFFFFF"/>
            </w:tcBorders>
            <w:shd w:val="clear" w:color="auto" w:fill="EBEAD5"/>
            <w:vAlign w:val="center"/>
          </w:tcPr>
          <w:p w:rsidR="00044B18" w:rsidRDefault="00044B18" w:rsidP="00892437">
            <w:pPr>
              <w:snapToGrid w:val="0"/>
              <w:ind w:left="0"/>
              <w:jc w:val="center"/>
              <w:rPr>
                <w:sz w:val="18"/>
                <w:szCs w:val="18"/>
              </w:rPr>
            </w:pPr>
          </w:p>
        </w:tc>
        <w:tc>
          <w:tcPr>
            <w:tcW w:w="4250" w:type="dxa"/>
            <w:tcBorders>
              <w:top w:val="single" w:sz="8" w:space="0" w:color="FFFFFF"/>
              <w:left w:val="single" w:sz="8" w:space="0" w:color="FFFFFF"/>
              <w:bottom w:val="single" w:sz="8" w:space="0" w:color="FFFFFF"/>
              <w:right w:val="single" w:sz="8" w:space="0" w:color="FFFFFF"/>
            </w:tcBorders>
            <w:shd w:val="clear" w:color="auto" w:fill="EBEAD5"/>
            <w:vAlign w:val="center"/>
          </w:tcPr>
          <w:p w:rsidR="00044B18" w:rsidRDefault="001049DC" w:rsidP="00892437">
            <w:pPr>
              <w:snapToGrid w:val="0"/>
              <w:ind w:left="0"/>
              <w:jc w:val="center"/>
              <w:rPr>
                <w:sz w:val="18"/>
                <w:szCs w:val="18"/>
              </w:rPr>
            </w:pPr>
            <w:r>
              <w:rPr>
                <w:sz w:val="18"/>
                <w:szCs w:val="18"/>
              </w:rPr>
              <w:t xml:space="preserve">Segunda </w:t>
            </w:r>
            <w:proofErr w:type="spellStart"/>
            <w:r>
              <w:rPr>
                <w:sz w:val="18"/>
                <w:szCs w:val="18"/>
              </w:rPr>
              <w:t>Revisón</w:t>
            </w:r>
            <w:proofErr w:type="spellEnd"/>
            <w:r>
              <w:rPr>
                <w:sz w:val="18"/>
                <w:szCs w:val="18"/>
              </w:rPr>
              <w:t xml:space="preserve"> y Actualización</w:t>
            </w:r>
          </w:p>
        </w:tc>
      </w:tr>
      <w:tr w:rsidR="00864A09" w:rsidTr="00044B18">
        <w:trPr>
          <w:trHeight w:val="278"/>
        </w:trPr>
        <w:tc>
          <w:tcPr>
            <w:tcW w:w="1008"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r>
              <w:rPr>
                <w:sz w:val="18"/>
                <w:szCs w:val="18"/>
              </w:rPr>
              <w:t>3.0</w:t>
            </w:r>
          </w:p>
        </w:tc>
        <w:tc>
          <w:tcPr>
            <w:tcW w:w="207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ind w:left="0"/>
              <w:jc w:val="center"/>
              <w:rPr>
                <w:sz w:val="18"/>
                <w:szCs w:val="18"/>
              </w:rPr>
            </w:pPr>
            <w:r>
              <w:rPr>
                <w:sz w:val="18"/>
                <w:szCs w:val="18"/>
              </w:rPr>
              <w:t>Angel Perez Quintanar</w:t>
            </w:r>
          </w:p>
        </w:tc>
        <w:tc>
          <w:tcPr>
            <w:tcW w:w="1260" w:type="dxa"/>
            <w:tcBorders>
              <w:top w:val="single" w:sz="8" w:space="0" w:color="FFFFFF"/>
              <w:left w:val="single" w:sz="8" w:space="0" w:color="FFFFFF"/>
              <w:bottom w:val="single" w:sz="8" w:space="0" w:color="FFFFFF"/>
            </w:tcBorders>
            <w:shd w:val="clear" w:color="auto" w:fill="EBEAD5"/>
            <w:vAlign w:val="center"/>
          </w:tcPr>
          <w:p w:rsidR="00864A09" w:rsidRDefault="009E6392" w:rsidP="009E6392">
            <w:pPr>
              <w:snapToGrid w:val="0"/>
              <w:ind w:left="0"/>
              <w:jc w:val="center"/>
              <w:rPr>
                <w:sz w:val="18"/>
                <w:szCs w:val="18"/>
              </w:rPr>
            </w:pPr>
            <w:r>
              <w:rPr>
                <w:sz w:val="18"/>
                <w:szCs w:val="18"/>
              </w:rPr>
              <w:t>18</w:t>
            </w:r>
            <w:r w:rsidR="00864A09">
              <w:rPr>
                <w:sz w:val="18"/>
                <w:szCs w:val="18"/>
              </w:rPr>
              <w:t>/1</w:t>
            </w:r>
            <w:r>
              <w:rPr>
                <w:sz w:val="18"/>
                <w:szCs w:val="18"/>
              </w:rPr>
              <w:t>2</w:t>
            </w:r>
            <w:r w:rsidR="00864A09">
              <w:rPr>
                <w:sz w:val="18"/>
                <w:szCs w:val="18"/>
              </w:rPr>
              <w:t>/2018</w:t>
            </w:r>
          </w:p>
        </w:tc>
        <w:tc>
          <w:tcPr>
            <w:tcW w:w="171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4250" w:type="dxa"/>
            <w:tcBorders>
              <w:top w:val="single" w:sz="8" w:space="0" w:color="FFFFFF"/>
              <w:left w:val="single" w:sz="8" w:space="0" w:color="FFFFFF"/>
              <w:bottom w:val="single" w:sz="8" w:space="0" w:color="FFFFFF"/>
              <w:right w:val="single" w:sz="8" w:space="0" w:color="FFFFFF"/>
            </w:tcBorders>
            <w:shd w:val="clear" w:color="auto" w:fill="EBEAD5"/>
            <w:vAlign w:val="center"/>
          </w:tcPr>
          <w:p w:rsidR="00864A09" w:rsidRDefault="00864A09" w:rsidP="00864A09">
            <w:pPr>
              <w:snapToGrid w:val="0"/>
              <w:ind w:left="0"/>
              <w:jc w:val="center"/>
              <w:rPr>
                <w:sz w:val="18"/>
                <w:szCs w:val="18"/>
              </w:rPr>
            </w:pPr>
            <w:r>
              <w:rPr>
                <w:sz w:val="18"/>
                <w:szCs w:val="18"/>
              </w:rPr>
              <w:t xml:space="preserve">Tercera </w:t>
            </w:r>
            <w:proofErr w:type="spellStart"/>
            <w:r>
              <w:rPr>
                <w:sz w:val="18"/>
                <w:szCs w:val="18"/>
              </w:rPr>
              <w:t>Revisón</w:t>
            </w:r>
            <w:proofErr w:type="spellEnd"/>
            <w:r>
              <w:rPr>
                <w:sz w:val="18"/>
                <w:szCs w:val="18"/>
              </w:rPr>
              <w:t xml:space="preserve"> y Actualización</w:t>
            </w:r>
          </w:p>
        </w:tc>
      </w:tr>
      <w:tr w:rsidR="00864A09" w:rsidTr="00044B18">
        <w:trPr>
          <w:trHeight w:val="278"/>
        </w:trPr>
        <w:tc>
          <w:tcPr>
            <w:tcW w:w="1008"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207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126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171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4250" w:type="dxa"/>
            <w:tcBorders>
              <w:top w:val="single" w:sz="8" w:space="0" w:color="FFFFFF"/>
              <w:left w:val="single" w:sz="8" w:space="0" w:color="FFFFFF"/>
              <w:bottom w:val="single" w:sz="8" w:space="0" w:color="FFFFFF"/>
              <w:right w:val="single" w:sz="8" w:space="0" w:color="FFFFFF"/>
            </w:tcBorders>
            <w:shd w:val="clear" w:color="auto" w:fill="EBEAD5"/>
            <w:vAlign w:val="center"/>
          </w:tcPr>
          <w:p w:rsidR="00864A09" w:rsidRDefault="00864A09" w:rsidP="00864A09">
            <w:pPr>
              <w:snapToGrid w:val="0"/>
              <w:ind w:left="0"/>
              <w:jc w:val="center"/>
              <w:rPr>
                <w:sz w:val="18"/>
                <w:szCs w:val="18"/>
                <w:shd w:val="clear" w:color="auto" w:fill="00FFFF"/>
              </w:rPr>
            </w:pPr>
          </w:p>
        </w:tc>
      </w:tr>
      <w:tr w:rsidR="00864A09" w:rsidTr="00044B18">
        <w:trPr>
          <w:trHeight w:val="278"/>
        </w:trPr>
        <w:tc>
          <w:tcPr>
            <w:tcW w:w="1008"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207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126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171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4250" w:type="dxa"/>
            <w:tcBorders>
              <w:top w:val="single" w:sz="8" w:space="0" w:color="FFFFFF"/>
              <w:left w:val="single" w:sz="8" w:space="0" w:color="FFFFFF"/>
              <w:bottom w:val="single" w:sz="8" w:space="0" w:color="FFFFFF"/>
              <w:right w:val="single" w:sz="8" w:space="0" w:color="FFFFFF"/>
            </w:tcBorders>
            <w:shd w:val="clear" w:color="auto" w:fill="EBEAD5"/>
            <w:vAlign w:val="center"/>
          </w:tcPr>
          <w:p w:rsidR="00864A09" w:rsidRDefault="00864A09" w:rsidP="00864A09">
            <w:pPr>
              <w:snapToGrid w:val="0"/>
              <w:ind w:left="0"/>
              <w:jc w:val="center"/>
              <w:rPr>
                <w:sz w:val="18"/>
                <w:szCs w:val="18"/>
                <w:shd w:val="clear" w:color="auto" w:fill="00FFFF"/>
              </w:rPr>
            </w:pPr>
          </w:p>
        </w:tc>
      </w:tr>
      <w:tr w:rsidR="00864A09" w:rsidTr="00044B18">
        <w:trPr>
          <w:trHeight w:val="278"/>
        </w:trPr>
        <w:tc>
          <w:tcPr>
            <w:tcW w:w="1008"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207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126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1710" w:type="dxa"/>
            <w:tcBorders>
              <w:top w:val="single" w:sz="8" w:space="0" w:color="FFFFFF"/>
              <w:left w:val="single" w:sz="8" w:space="0" w:color="FFFFFF"/>
              <w:bottom w:val="single" w:sz="8" w:space="0" w:color="FFFFFF"/>
            </w:tcBorders>
            <w:shd w:val="clear" w:color="auto" w:fill="EBEAD5"/>
            <w:vAlign w:val="center"/>
          </w:tcPr>
          <w:p w:rsidR="00864A09" w:rsidRDefault="00864A09" w:rsidP="00864A09">
            <w:pPr>
              <w:snapToGrid w:val="0"/>
              <w:ind w:left="0"/>
              <w:jc w:val="center"/>
              <w:rPr>
                <w:sz w:val="18"/>
                <w:szCs w:val="18"/>
              </w:rPr>
            </w:pPr>
          </w:p>
        </w:tc>
        <w:tc>
          <w:tcPr>
            <w:tcW w:w="4250" w:type="dxa"/>
            <w:tcBorders>
              <w:top w:val="single" w:sz="8" w:space="0" w:color="FFFFFF"/>
              <w:left w:val="single" w:sz="8" w:space="0" w:color="FFFFFF"/>
              <w:bottom w:val="single" w:sz="8" w:space="0" w:color="FFFFFF"/>
              <w:right w:val="single" w:sz="8" w:space="0" w:color="FFFFFF"/>
            </w:tcBorders>
            <w:shd w:val="clear" w:color="auto" w:fill="EBEAD5"/>
            <w:vAlign w:val="center"/>
          </w:tcPr>
          <w:p w:rsidR="00864A09" w:rsidRDefault="00864A09" w:rsidP="00864A09">
            <w:pPr>
              <w:snapToGrid w:val="0"/>
              <w:ind w:left="0"/>
              <w:jc w:val="center"/>
              <w:rPr>
                <w:sz w:val="18"/>
                <w:szCs w:val="18"/>
                <w:shd w:val="clear" w:color="auto" w:fill="00FFFF"/>
              </w:rPr>
            </w:pPr>
          </w:p>
        </w:tc>
      </w:tr>
    </w:tbl>
    <w:p w:rsidR="005E5E32" w:rsidRPr="00E533E1" w:rsidRDefault="005E5E32" w:rsidP="005E5E32">
      <w:pPr>
        <w:rPr>
          <w:b/>
          <w:bCs/>
          <w:lang w:val="en-US"/>
        </w:rPr>
      </w:pPr>
    </w:p>
    <w:p w:rsidR="005E5E32" w:rsidRPr="00E533E1" w:rsidRDefault="005E5E32" w:rsidP="005E5E32">
      <w:pPr>
        <w:ind w:left="120"/>
        <w:rPr>
          <w:b/>
          <w:bCs/>
          <w:lang w:val="en-US"/>
        </w:rPr>
      </w:pPr>
    </w:p>
    <w:p w:rsidR="005E5E32" w:rsidRPr="00E533E1" w:rsidRDefault="005E5E32" w:rsidP="005E5E32">
      <w:pPr>
        <w:pStyle w:val="Textoindependiente"/>
        <w:rPr>
          <w:b/>
          <w:bCs/>
          <w:lang w:val="en-US"/>
        </w:rPr>
      </w:pPr>
    </w:p>
    <w:p w:rsidR="001E7ABF" w:rsidRDefault="001E7ABF" w:rsidP="001E7ABF">
      <w:pPr>
        <w:ind w:left="180"/>
        <w:jc w:val="both"/>
        <w:rPr>
          <w:b/>
          <w:bCs/>
        </w:rPr>
      </w:pPr>
      <w:r>
        <w:rPr>
          <w:b/>
          <w:bCs/>
        </w:rPr>
        <w:t>Es responsabilidad del propietario del documento para mantener, actualizar y difundir el contenido de este documento. Preguntas o sugerencias de mejora deberán ser presentados para el propietario del documento.  </w:t>
      </w:r>
      <w:r>
        <w:rPr>
          <w:b/>
          <w:bCs/>
          <w:u w:val="single"/>
        </w:rPr>
        <w:t>Este documento se ha diseñado con el fin de que pueda continuar documentación de pasos de solución de problemas en lo que respecta al apoyo de la aplicación, hasta que la invocación de una situación de recuperación de desastres.  </w:t>
      </w:r>
    </w:p>
    <w:p w:rsidR="001E7ABF" w:rsidRDefault="001E7ABF" w:rsidP="001E7ABF">
      <w:pPr>
        <w:ind w:left="180"/>
        <w:rPr>
          <w:b/>
          <w:bCs/>
        </w:rPr>
      </w:pPr>
    </w:p>
    <w:p w:rsidR="001E7ABF" w:rsidRDefault="001E7ABF" w:rsidP="001E7ABF">
      <w:pPr>
        <w:ind w:left="180"/>
        <w:rPr>
          <w:b/>
          <w:bCs/>
        </w:rPr>
      </w:pPr>
    </w:p>
    <w:p w:rsidR="001E7ABF" w:rsidRDefault="001E7ABF" w:rsidP="002332A0">
      <w:pPr>
        <w:pStyle w:val="Ttulo1"/>
        <w:tabs>
          <w:tab w:val="clear" w:pos="432"/>
        </w:tabs>
        <w:ind w:left="2880" w:firstLine="720"/>
      </w:pPr>
      <w:bookmarkStart w:id="3" w:name="__RefHeading__3281_309259499"/>
      <w:bookmarkStart w:id="4" w:name="__RefHeading__883_100792173"/>
      <w:bookmarkStart w:id="5" w:name="_Toc528859694"/>
      <w:bookmarkEnd w:id="3"/>
      <w:bookmarkEnd w:id="4"/>
      <w:r>
        <w:t>REVISIÓN ANUAL</w:t>
      </w:r>
      <w:bookmarkEnd w:id="5"/>
    </w:p>
    <w:p w:rsidR="001E7ABF" w:rsidRDefault="001E7ABF" w:rsidP="001E7ABF">
      <w:pPr>
        <w:ind w:left="180"/>
        <w:jc w:val="both"/>
        <w:rPr>
          <w:b/>
          <w:bCs/>
        </w:rPr>
      </w:pPr>
      <w:r>
        <w:rPr>
          <w:b/>
          <w:bCs/>
        </w:rPr>
        <w:t xml:space="preserve">Es responsabilidad del propietario del documento para realizar un examen anual de la aplicación. La Fecha de revisión se ha programado un año civil a partir de la fecha de entrada en vigor el cambio del documento gráfico de control. Las actualizaciones se realizan dentro de los dos días siguientes a la </w:t>
      </w:r>
      <w:proofErr w:type="spellStart"/>
      <w:r>
        <w:rPr>
          <w:b/>
          <w:bCs/>
        </w:rPr>
        <w:t>Sev</w:t>
      </w:r>
      <w:proofErr w:type="spellEnd"/>
      <w:r>
        <w:rPr>
          <w:b/>
          <w:bCs/>
        </w:rPr>
        <w:t xml:space="preserve"> 1/2/3 corte de luz, o si la solicitud se somete a un cambio de material.  </w:t>
      </w:r>
    </w:p>
    <w:p w:rsidR="001E7ABF" w:rsidRDefault="001E7ABF" w:rsidP="001E7ABF">
      <w:pPr>
        <w:ind w:left="0"/>
        <w:rPr>
          <w:b/>
          <w:bCs/>
        </w:rPr>
      </w:pPr>
    </w:p>
    <w:p w:rsidR="001E7ABF" w:rsidRDefault="001E7ABF" w:rsidP="001E7ABF">
      <w:pPr>
        <w:ind w:left="0"/>
        <w:rPr>
          <w:b/>
          <w:bCs/>
        </w:rPr>
      </w:pPr>
    </w:p>
    <w:p w:rsidR="001E7ABF" w:rsidRDefault="001E7ABF" w:rsidP="002332A0">
      <w:pPr>
        <w:pStyle w:val="Ttulo1"/>
        <w:tabs>
          <w:tab w:val="clear" w:pos="432"/>
        </w:tabs>
        <w:ind w:left="2160" w:firstLine="720"/>
      </w:pPr>
      <w:bookmarkStart w:id="6" w:name="__RefHeading__3283_309259499"/>
      <w:bookmarkStart w:id="7" w:name="__RefHeading__885_100792173"/>
      <w:bookmarkStart w:id="8" w:name="_Toc528859695"/>
      <w:bookmarkEnd w:id="6"/>
      <w:bookmarkEnd w:id="7"/>
      <w:r>
        <w:t>LAS ACTUALIZACIONES DEL DOCUMENTO GENERAL</w:t>
      </w:r>
      <w:bookmarkEnd w:id="8"/>
    </w:p>
    <w:p w:rsidR="001E7ABF" w:rsidRDefault="001E7ABF" w:rsidP="001E7ABF">
      <w:pPr>
        <w:ind w:left="180"/>
        <w:jc w:val="both"/>
        <w:rPr>
          <w:b/>
          <w:bCs/>
        </w:rPr>
      </w:pPr>
      <w:r>
        <w:rPr>
          <w:b/>
          <w:bCs/>
        </w:rPr>
        <w:t>Cualquier modificación provisional de este documento debe registrarse con un nuevo número de versión y una nueva fecha de entrada en vigor, junto con una descripción de lo que se cambió.  </w:t>
      </w: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p w:rsidR="005E5E32" w:rsidRPr="008A57C8" w:rsidRDefault="005E5E32" w:rsidP="005E5E32">
      <w:pPr>
        <w:tabs>
          <w:tab w:val="left" w:pos="7110"/>
          <w:tab w:val="right" w:pos="8550"/>
        </w:tabs>
        <w:rPr>
          <w:b/>
        </w:rPr>
      </w:pPr>
    </w:p>
    <w:sdt>
      <w:sdtPr>
        <w:rPr>
          <w:rFonts w:ascii="Arial" w:eastAsia="Times New Roman" w:hAnsi="Arial" w:cs="Arial"/>
          <w:b w:val="0"/>
          <w:bCs w:val="0"/>
          <w:color w:val="auto"/>
          <w:sz w:val="20"/>
          <w:szCs w:val="20"/>
          <w:lang w:eastAsia="ar-SA"/>
        </w:rPr>
        <w:id w:val="706904444"/>
        <w:docPartObj>
          <w:docPartGallery w:val="Table of Contents"/>
          <w:docPartUnique/>
        </w:docPartObj>
      </w:sdtPr>
      <w:sdtEndPr/>
      <w:sdtContent>
        <w:p w:rsidR="009A63C8" w:rsidRPr="00270617" w:rsidRDefault="009A63C8">
          <w:pPr>
            <w:pStyle w:val="TtuloTDC"/>
            <w:rPr>
              <w:rFonts w:ascii="Arial" w:hAnsi="Arial" w:cs="Arial"/>
              <w:sz w:val="20"/>
              <w:szCs w:val="20"/>
            </w:rPr>
          </w:pPr>
          <w:r w:rsidRPr="00270617">
            <w:rPr>
              <w:rFonts w:ascii="Arial" w:hAnsi="Arial" w:cs="Arial"/>
              <w:sz w:val="20"/>
              <w:szCs w:val="20"/>
            </w:rPr>
            <w:t>Contenido</w:t>
          </w:r>
        </w:p>
        <w:p w:rsidR="00E223AD" w:rsidRPr="009E6392" w:rsidRDefault="00592ABB">
          <w:pPr>
            <w:pStyle w:val="TDC1"/>
            <w:tabs>
              <w:tab w:val="right" w:leader="dot" w:pos="8630"/>
            </w:tabs>
            <w:rPr>
              <w:rFonts w:asciiTheme="minorHAnsi" w:eastAsiaTheme="minorEastAsia" w:hAnsiTheme="minorHAnsi" w:cstheme="minorBidi"/>
              <w:noProof/>
              <w:lang w:eastAsia="es-MX"/>
            </w:rPr>
          </w:pPr>
          <w:r w:rsidRPr="00270617">
            <w:rPr>
              <w:sz w:val="20"/>
              <w:szCs w:val="20"/>
            </w:rPr>
            <w:fldChar w:fldCharType="begin"/>
          </w:r>
          <w:r w:rsidR="009A63C8" w:rsidRPr="00270617">
            <w:rPr>
              <w:sz w:val="20"/>
              <w:szCs w:val="20"/>
            </w:rPr>
            <w:instrText xml:space="preserve"> TOC \o "1-3" \h \z \u </w:instrText>
          </w:r>
          <w:r w:rsidRPr="00270617">
            <w:rPr>
              <w:sz w:val="20"/>
              <w:szCs w:val="20"/>
            </w:rPr>
            <w:fldChar w:fldCharType="separate"/>
          </w:r>
          <w:hyperlink w:anchor="_Toc528859693" w:history="1">
            <w:r w:rsidR="00E223AD" w:rsidRPr="009E6392">
              <w:rPr>
                <w:rStyle w:val="Hipervnculo"/>
                <w:noProof/>
              </w:rPr>
              <w:t>DOCUMENTO DE CONTROL DE CAMBIOS</w:t>
            </w:r>
            <w:r w:rsidR="00E223AD" w:rsidRPr="009E6392">
              <w:rPr>
                <w:noProof/>
                <w:webHidden/>
              </w:rPr>
              <w:tab/>
            </w:r>
            <w:r w:rsidR="00E223AD" w:rsidRPr="009E6392">
              <w:rPr>
                <w:noProof/>
                <w:webHidden/>
              </w:rPr>
              <w:fldChar w:fldCharType="begin"/>
            </w:r>
            <w:r w:rsidR="00E223AD" w:rsidRPr="009E6392">
              <w:rPr>
                <w:noProof/>
                <w:webHidden/>
              </w:rPr>
              <w:instrText xml:space="preserve"> =3 </w:instrText>
            </w:r>
            <w:r w:rsidR="00E223AD" w:rsidRPr="009E6392">
              <w:rPr>
                <w:noProof/>
                <w:webHidden/>
              </w:rPr>
              <w:fldChar w:fldCharType="separate"/>
            </w:r>
            <w:r w:rsidR="00E223AD" w:rsidRPr="009E6392">
              <w:rPr>
                <w:noProof/>
                <w:webHidden/>
              </w:rPr>
              <w:t>3</w:t>
            </w:r>
            <w:r w:rsidR="00E223AD" w:rsidRPr="009E6392">
              <w:rPr>
                <w:noProof/>
                <w:webHidden/>
              </w:rPr>
              <w:fldChar w:fldCharType="end"/>
            </w:r>
          </w:hyperlink>
        </w:p>
        <w:p w:rsidR="00E223AD" w:rsidRPr="009E6392" w:rsidRDefault="003B1041">
          <w:pPr>
            <w:pStyle w:val="TDC1"/>
            <w:tabs>
              <w:tab w:val="right" w:leader="dot" w:pos="8630"/>
            </w:tabs>
            <w:rPr>
              <w:rFonts w:asciiTheme="minorHAnsi" w:eastAsiaTheme="minorEastAsia" w:hAnsiTheme="minorHAnsi" w:cstheme="minorBidi"/>
              <w:noProof/>
              <w:lang w:eastAsia="es-MX"/>
            </w:rPr>
          </w:pPr>
          <w:hyperlink w:anchor="_Toc528859694" w:history="1">
            <w:r w:rsidR="00E223AD" w:rsidRPr="009E6392">
              <w:rPr>
                <w:rStyle w:val="Hipervnculo"/>
                <w:noProof/>
              </w:rPr>
              <w:t>REVISIÓN ANUAL</w:t>
            </w:r>
            <w:r w:rsidR="00E223AD" w:rsidRPr="009E6392">
              <w:rPr>
                <w:noProof/>
                <w:webHidden/>
              </w:rPr>
              <w:tab/>
            </w:r>
            <w:r w:rsidR="00E223AD" w:rsidRPr="009E6392">
              <w:rPr>
                <w:noProof/>
                <w:webHidden/>
              </w:rPr>
              <w:fldChar w:fldCharType="begin"/>
            </w:r>
            <w:r w:rsidR="00E223AD" w:rsidRPr="009E6392">
              <w:rPr>
                <w:noProof/>
                <w:webHidden/>
              </w:rPr>
              <w:instrText xml:space="preserve"> =3 </w:instrText>
            </w:r>
            <w:r w:rsidR="00E223AD" w:rsidRPr="009E6392">
              <w:rPr>
                <w:noProof/>
                <w:webHidden/>
              </w:rPr>
              <w:fldChar w:fldCharType="separate"/>
            </w:r>
            <w:r w:rsidR="00E223AD" w:rsidRPr="009E6392">
              <w:rPr>
                <w:noProof/>
                <w:webHidden/>
              </w:rPr>
              <w:t>3</w:t>
            </w:r>
            <w:r w:rsidR="00E223AD" w:rsidRPr="009E6392">
              <w:rPr>
                <w:noProof/>
                <w:webHidden/>
              </w:rPr>
              <w:fldChar w:fldCharType="end"/>
            </w:r>
          </w:hyperlink>
        </w:p>
        <w:p w:rsidR="00E223AD" w:rsidRPr="009E6392" w:rsidRDefault="003B1041">
          <w:pPr>
            <w:pStyle w:val="TDC1"/>
            <w:tabs>
              <w:tab w:val="right" w:leader="dot" w:pos="8630"/>
            </w:tabs>
            <w:rPr>
              <w:rFonts w:asciiTheme="minorHAnsi" w:eastAsiaTheme="minorEastAsia" w:hAnsiTheme="minorHAnsi" w:cstheme="minorBidi"/>
              <w:noProof/>
              <w:lang w:eastAsia="es-MX"/>
            </w:rPr>
          </w:pPr>
          <w:hyperlink w:anchor="_Toc528859695" w:history="1">
            <w:r w:rsidR="00E223AD" w:rsidRPr="009E6392">
              <w:rPr>
                <w:rStyle w:val="Hipervnculo"/>
                <w:noProof/>
              </w:rPr>
              <w:t>LAS ACTUALIZACIONES DEL DOCUMENTO GENERAL</w:t>
            </w:r>
            <w:r w:rsidR="00E223AD" w:rsidRPr="009E6392">
              <w:rPr>
                <w:noProof/>
                <w:webHidden/>
              </w:rPr>
              <w:tab/>
            </w:r>
            <w:r w:rsidR="00E223AD" w:rsidRPr="009E6392">
              <w:rPr>
                <w:noProof/>
                <w:webHidden/>
              </w:rPr>
              <w:fldChar w:fldCharType="begin"/>
            </w:r>
            <w:r w:rsidR="00E223AD" w:rsidRPr="009E6392">
              <w:rPr>
                <w:noProof/>
                <w:webHidden/>
              </w:rPr>
              <w:instrText xml:space="preserve"> =3 </w:instrText>
            </w:r>
            <w:r w:rsidR="00E223AD" w:rsidRPr="009E6392">
              <w:rPr>
                <w:noProof/>
                <w:webHidden/>
              </w:rPr>
              <w:fldChar w:fldCharType="separate"/>
            </w:r>
            <w:r w:rsidR="00E223AD" w:rsidRPr="009E6392">
              <w:rPr>
                <w:noProof/>
                <w:webHidden/>
              </w:rPr>
              <w:t>3</w:t>
            </w:r>
            <w:r w:rsidR="00E223AD" w:rsidRPr="009E6392">
              <w:rPr>
                <w:noProof/>
                <w:webHidden/>
              </w:rPr>
              <w:fldChar w:fldCharType="end"/>
            </w:r>
          </w:hyperlink>
        </w:p>
        <w:p w:rsidR="00E223AD" w:rsidRPr="009E6392"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696" w:history="1">
            <w:r w:rsidR="00E223AD" w:rsidRPr="009E6392">
              <w:rPr>
                <w:rStyle w:val="Hipervnculo"/>
                <w:noProof/>
              </w:rPr>
              <w:t>1</w:t>
            </w:r>
            <w:r w:rsidR="00E223AD" w:rsidRPr="009E6392">
              <w:rPr>
                <w:rFonts w:asciiTheme="minorHAnsi" w:eastAsiaTheme="minorEastAsia" w:hAnsiTheme="minorHAnsi" w:cstheme="minorBidi"/>
                <w:noProof/>
                <w:lang w:eastAsia="es-MX"/>
              </w:rPr>
              <w:tab/>
            </w:r>
            <w:r w:rsidR="00E223AD" w:rsidRPr="009E6392">
              <w:rPr>
                <w:rStyle w:val="Hipervnculo"/>
                <w:noProof/>
              </w:rPr>
              <w:t>INTRODUCCIÓN</w:t>
            </w:r>
            <w:r w:rsidR="00E223AD" w:rsidRPr="009E6392">
              <w:rPr>
                <w:noProof/>
                <w:webHidden/>
              </w:rPr>
              <w:tab/>
            </w:r>
            <w:r w:rsidR="00E223AD" w:rsidRPr="009E6392">
              <w:rPr>
                <w:noProof/>
                <w:webHidden/>
              </w:rPr>
              <w:fldChar w:fldCharType="begin"/>
            </w:r>
            <w:r w:rsidR="00E223AD" w:rsidRPr="009E6392">
              <w:rPr>
                <w:noProof/>
                <w:webHidden/>
              </w:rPr>
              <w:instrText xml:space="preserve"> =6 </w:instrText>
            </w:r>
            <w:r w:rsidR="00E223AD" w:rsidRPr="009E6392">
              <w:rPr>
                <w:noProof/>
                <w:webHidden/>
              </w:rPr>
              <w:fldChar w:fldCharType="separate"/>
            </w:r>
            <w:r w:rsidR="00E223AD" w:rsidRPr="009E6392">
              <w:rPr>
                <w:noProof/>
                <w:webHidden/>
              </w:rPr>
              <w:t>6</w:t>
            </w:r>
            <w:r w:rsidR="00E223AD" w:rsidRPr="009E6392">
              <w:rPr>
                <w:noProof/>
                <w:webHidden/>
              </w:rPr>
              <w:fldChar w:fldCharType="end"/>
            </w:r>
          </w:hyperlink>
        </w:p>
        <w:p w:rsidR="00E223AD" w:rsidRPr="009E6392"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697" w:history="1">
            <w:r w:rsidR="00E223AD" w:rsidRPr="009E6392">
              <w:rPr>
                <w:rStyle w:val="Hipervnculo"/>
                <w:noProof/>
              </w:rPr>
              <w:t>1.1</w:t>
            </w:r>
            <w:r w:rsidR="00E223AD" w:rsidRPr="009E6392">
              <w:rPr>
                <w:rFonts w:asciiTheme="minorHAnsi" w:eastAsiaTheme="minorEastAsia" w:hAnsiTheme="minorHAnsi" w:cstheme="minorBidi"/>
                <w:smallCaps w:val="0"/>
                <w:noProof/>
                <w:sz w:val="22"/>
                <w:szCs w:val="22"/>
                <w:lang w:eastAsia="es-MX"/>
              </w:rPr>
              <w:tab/>
            </w:r>
            <w:r w:rsidR="00E223AD" w:rsidRPr="009E6392">
              <w:rPr>
                <w:rStyle w:val="Hipervnculo"/>
                <w:noProof/>
              </w:rPr>
              <w:t>PROPÓSITO DE ESTE DOCUMENTO</w:t>
            </w:r>
            <w:r w:rsidR="00E223AD" w:rsidRPr="009E6392">
              <w:rPr>
                <w:noProof/>
                <w:webHidden/>
              </w:rPr>
              <w:tab/>
            </w:r>
            <w:r w:rsidR="00E223AD" w:rsidRPr="009E6392">
              <w:rPr>
                <w:noProof/>
                <w:webHidden/>
              </w:rPr>
              <w:fldChar w:fldCharType="begin"/>
            </w:r>
            <w:r w:rsidR="00E223AD" w:rsidRPr="009E6392">
              <w:rPr>
                <w:noProof/>
                <w:webHidden/>
              </w:rPr>
              <w:instrText xml:space="preserve"> =6 </w:instrText>
            </w:r>
            <w:r w:rsidR="00E223AD" w:rsidRPr="009E6392">
              <w:rPr>
                <w:noProof/>
                <w:webHidden/>
              </w:rPr>
              <w:fldChar w:fldCharType="separate"/>
            </w:r>
            <w:r w:rsidR="00E223AD" w:rsidRPr="009E6392">
              <w:rPr>
                <w:noProof/>
                <w:webHidden/>
              </w:rPr>
              <w:t>6</w:t>
            </w:r>
            <w:r w:rsidR="00E223AD" w:rsidRPr="009E6392">
              <w:rPr>
                <w:noProof/>
                <w:webHidden/>
              </w:rPr>
              <w:fldChar w:fldCharType="end"/>
            </w:r>
          </w:hyperlink>
        </w:p>
        <w:p w:rsidR="00E223AD" w:rsidRPr="009E6392"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698" w:history="1">
            <w:r w:rsidR="00E223AD" w:rsidRPr="009E6392">
              <w:rPr>
                <w:rStyle w:val="Hipervnculo"/>
                <w:noProof/>
              </w:rPr>
              <w:t>1.2</w:t>
            </w:r>
            <w:r w:rsidR="00E223AD" w:rsidRPr="009E6392">
              <w:rPr>
                <w:rFonts w:asciiTheme="minorHAnsi" w:eastAsiaTheme="minorEastAsia" w:hAnsiTheme="minorHAnsi" w:cstheme="minorBidi"/>
                <w:smallCaps w:val="0"/>
                <w:noProof/>
                <w:sz w:val="22"/>
                <w:szCs w:val="22"/>
                <w:lang w:eastAsia="es-MX"/>
              </w:rPr>
              <w:tab/>
            </w:r>
            <w:r w:rsidR="00E223AD" w:rsidRPr="009E6392">
              <w:rPr>
                <w:rStyle w:val="Hipervnculo"/>
                <w:noProof/>
              </w:rPr>
              <w:t>DESCRIPCIÓN DEL PROYECTO</w:t>
            </w:r>
            <w:r w:rsidR="00E223AD" w:rsidRPr="009E6392">
              <w:rPr>
                <w:noProof/>
                <w:webHidden/>
              </w:rPr>
              <w:tab/>
            </w:r>
            <w:r w:rsidR="00E223AD" w:rsidRPr="009E6392">
              <w:rPr>
                <w:noProof/>
                <w:webHidden/>
              </w:rPr>
              <w:fldChar w:fldCharType="begin"/>
            </w:r>
            <w:r w:rsidR="00E223AD" w:rsidRPr="009E6392">
              <w:rPr>
                <w:noProof/>
                <w:webHidden/>
              </w:rPr>
              <w:instrText xml:space="preserve"> =6 </w:instrText>
            </w:r>
            <w:r w:rsidR="00E223AD" w:rsidRPr="009E6392">
              <w:rPr>
                <w:noProof/>
                <w:webHidden/>
              </w:rPr>
              <w:fldChar w:fldCharType="separate"/>
            </w:r>
            <w:r w:rsidR="00E223AD" w:rsidRPr="009E6392">
              <w:rPr>
                <w:noProof/>
                <w:webHidden/>
              </w:rPr>
              <w:t>6</w:t>
            </w:r>
            <w:r w:rsidR="00E223AD" w:rsidRPr="009E6392">
              <w:rPr>
                <w:noProof/>
                <w:webHidden/>
              </w:rPr>
              <w:fldChar w:fldCharType="end"/>
            </w:r>
          </w:hyperlink>
        </w:p>
        <w:p w:rsidR="00E223AD" w:rsidRPr="009E6392"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699" w:history="1">
            <w:r w:rsidR="00E223AD" w:rsidRPr="009E6392">
              <w:rPr>
                <w:rStyle w:val="Hipervnculo"/>
                <w:noProof/>
              </w:rPr>
              <w:t>2</w:t>
            </w:r>
            <w:r w:rsidR="00E223AD" w:rsidRPr="009E6392">
              <w:rPr>
                <w:rFonts w:asciiTheme="minorHAnsi" w:eastAsiaTheme="minorEastAsia" w:hAnsiTheme="minorHAnsi" w:cstheme="minorBidi"/>
                <w:noProof/>
                <w:lang w:eastAsia="es-MX"/>
              </w:rPr>
              <w:tab/>
            </w:r>
            <w:r w:rsidR="00E223AD" w:rsidRPr="009E6392">
              <w:rPr>
                <w:rStyle w:val="Hipervnculo"/>
                <w:noProof/>
              </w:rPr>
              <w:t>DESCRIPCIÓN DE LA EMPRESA.</w:t>
            </w:r>
            <w:r w:rsidR="00E223AD" w:rsidRPr="009E6392">
              <w:rPr>
                <w:noProof/>
                <w:webHidden/>
              </w:rPr>
              <w:tab/>
            </w:r>
            <w:r w:rsidR="00E223AD" w:rsidRPr="009E6392">
              <w:rPr>
                <w:noProof/>
                <w:webHidden/>
              </w:rPr>
              <w:fldChar w:fldCharType="begin"/>
            </w:r>
            <w:r w:rsidR="00E223AD" w:rsidRPr="009E6392">
              <w:rPr>
                <w:noProof/>
                <w:webHidden/>
              </w:rPr>
              <w:instrText xml:space="preserve"> =6 </w:instrText>
            </w:r>
            <w:r w:rsidR="00E223AD" w:rsidRPr="009E6392">
              <w:rPr>
                <w:noProof/>
                <w:webHidden/>
              </w:rPr>
              <w:fldChar w:fldCharType="separate"/>
            </w:r>
            <w:r w:rsidR="00E223AD" w:rsidRPr="009E6392">
              <w:rPr>
                <w:noProof/>
                <w:webHidden/>
              </w:rPr>
              <w:t>6</w:t>
            </w:r>
            <w:r w:rsidR="00E223AD" w:rsidRPr="009E6392">
              <w:rPr>
                <w:noProof/>
                <w:webHidden/>
              </w:rPr>
              <w:fldChar w:fldCharType="end"/>
            </w:r>
          </w:hyperlink>
        </w:p>
        <w:p w:rsidR="00E223AD" w:rsidRPr="009E6392"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00" w:history="1">
            <w:r w:rsidR="00E223AD" w:rsidRPr="009E6392">
              <w:rPr>
                <w:rStyle w:val="Hipervnculo"/>
                <w:noProof/>
              </w:rPr>
              <w:t>2.1</w:t>
            </w:r>
            <w:r w:rsidR="00E223AD" w:rsidRPr="009E6392">
              <w:rPr>
                <w:rFonts w:asciiTheme="minorHAnsi" w:eastAsiaTheme="minorEastAsia" w:hAnsiTheme="minorHAnsi" w:cstheme="minorBidi"/>
                <w:smallCaps w:val="0"/>
                <w:noProof/>
                <w:sz w:val="22"/>
                <w:szCs w:val="22"/>
                <w:lang w:eastAsia="es-MX"/>
              </w:rPr>
              <w:tab/>
            </w:r>
            <w:r w:rsidR="00E223AD" w:rsidRPr="009E6392">
              <w:rPr>
                <w:rStyle w:val="Hipervnculo"/>
                <w:noProof/>
              </w:rPr>
              <w:t>NEGOCIOS MANEJADOS POR LA APLICACIÓN.</w:t>
            </w:r>
            <w:r w:rsidR="00E223AD" w:rsidRPr="009E6392">
              <w:rPr>
                <w:noProof/>
                <w:webHidden/>
              </w:rPr>
              <w:tab/>
            </w:r>
            <w:r w:rsidR="00E223AD" w:rsidRPr="009E6392">
              <w:rPr>
                <w:noProof/>
                <w:webHidden/>
              </w:rPr>
              <w:fldChar w:fldCharType="begin"/>
            </w:r>
            <w:r w:rsidR="00E223AD" w:rsidRPr="009E6392">
              <w:rPr>
                <w:noProof/>
                <w:webHidden/>
              </w:rPr>
              <w:instrText xml:space="preserve"> =6 </w:instrText>
            </w:r>
            <w:r w:rsidR="00E223AD" w:rsidRPr="009E6392">
              <w:rPr>
                <w:noProof/>
                <w:webHidden/>
              </w:rPr>
              <w:fldChar w:fldCharType="separate"/>
            </w:r>
            <w:r w:rsidR="00E223AD" w:rsidRPr="009E6392">
              <w:rPr>
                <w:noProof/>
                <w:webHidden/>
              </w:rPr>
              <w:t>6</w:t>
            </w:r>
            <w:r w:rsidR="00E223AD" w:rsidRPr="009E6392">
              <w:rPr>
                <w:noProof/>
                <w:webHidden/>
              </w:rPr>
              <w:fldChar w:fldCharType="end"/>
            </w:r>
          </w:hyperlink>
        </w:p>
        <w:p w:rsidR="00E223AD" w:rsidRPr="009E6392"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01" w:history="1">
            <w:r w:rsidR="00E223AD" w:rsidRPr="009E6392">
              <w:rPr>
                <w:rStyle w:val="Hipervnculo"/>
                <w:noProof/>
              </w:rPr>
              <w:t>2.2</w:t>
            </w:r>
            <w:r w:rsidR="00E223AD" w:rsidRPr="009E6392">
              <w:rPr>
                <w:rFonts w:asciiTheme="minorHAnsi" w:eastAsiaTheme="minorEastAsia" w:hAnsiTheme="minorHAnsi" w:cstheme="minorBidi"/>
                <w:smallCaps w:val="0"/>
                <w:noProof/>
                <w:sz w:val="22"/>
                <w:szCs w:val="22"/>
                <w:lang w:eastAsia="es-MX"/>
              </w:rPr>
              <w:tab/>
            </w:r>
            <w:r w:rsidR="00E223AD" w:rsidRPr="009E6392">
              <w:rPr>
                <w:rStyle w:val="Hipervnculo"/>
                <w:noProof/>
              </w:rPr>
              <w:t>IMPACTO EN EL NEGOCIO SI LA APLICACIÓN SUFRE BAJA TEMPORAL.</w:t>
            </w:r>
            <w:r w:rsidR="00E223AD" w:rsidRPr="009E6392">
              <w:rPr>
                <w:noProof/>
                <w:webHidden/>
              </w:rPr>
              <w:tab/>
            </w:r>
            <w:r w:rsidR="00E223AD" w:rsidRPr="009E6392">
              <w:rPr>
                <w:noProof/>
                <w:webHidden/>
              </w:rPr>
              <w:fldChar w:fldCharType="begin"/>
            </w:r>
            <w:r w:rsidR="00E223AD" w:rsidRPr="009E6392">
              <w:rPr>
                <w:noProof/>
                <w:webHidden/>
              </w:rPr>
              <w:instrText xml:space="preserve"> =6 </w:instrText>
            </w:r>
            <w:r w:rsidR="00E223AD" w:rsidRPr="009E6392">
              <w:rPr>
                <w:noProof/>
                <w:webHidden/>
              </w:rPr>
              <w:fldChar w:fldCharType="separate"/>
            </w:r>
            <w:r w:rsidR="00E223AD" w:rsidRPr="009E6392">
              <w:rPr>
                <w:noProof/>
                <w:webHidden/>
              </w:rPr>
              <w:t>6</w:t>
            </w:r>
            <w:r w:rsidR="00E223AD" w:rsidRPr="009E6392">
              <w:rPr>
                <w:noProof/>
                <w:webHidden/>
              </w:rPr>
              <w:fldChar w:fldCharType="end"/>
            </w:r>
          </w:hyperlink>
        </w:p>
        <w:p w:rsidR="00E223AD" w:rsidRPr="009E6392"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702" w:history="1">
            <w:r w:rsidR="00E223AD" w:rsidRPr="009E6392">
              <w:rPr>
                <w:rStyle w:val="Hipervnculo"/>
                <w:noProof/>
              </w:rPr>
              <w:t>3</w:t>
            </w:r>
            <w:r w:rsidR="00E223AD" w:rsidRPr="009E6392">
              <w:rPr>
                <w:rFonts w:asciiTheme="minorHAnsi" w:eastAsiaTheme="minorEastAsia" w:hAnsiTheme="minorHAnsi" w:cstheme="minorBidi"/>
                <w:noProof/>
                <w:lang w:eastAsia="es-MX"/>
              </w:rPr>
              <w:tab/>
            </w:r>
            <w:r w:rsidR="00E223AD" w:rsidRPr="009E6392">
              <w:rPr>
                <w:rStyle w:val="Hipervnculo"/>
                <w:noProof/>
              </w:rPr>
              <w:t>DESCRIPCIÓN GENERAL DE LA APLICACIÓN.</w:t>
            </w:r>
            <w:r w:rsidR="00E223AD" w:rsidRPr="009E6392">
              <w:rPr>
                <w:noProof/>
                <w:webHidden/>
              </w:rPr>
              <w:tab/>
            </w:r>
            <w:r w:rsidR="00E223AD" w:rsidRPr="009E6392">
              <w:rPr>
                <w:noProof/>
                <w:webHidden/>
              </w:rPr>
              <w:fldChar w:fldCharType="begin"/>
            </w:r>
            <w:r w:rsidR="00E223AD" w:rsidRPr="009E6392">
              <w:rPr>
                <w:noProof/>
                <w:webHidden/>
              </w:rPr>
              <w:instrText xml:space="preserve"> =7 </w:instrText>
            </w:r>
            <w:r w:rsidR="00E223AD" w:rsidRPr="009E6392">
              <w:rPr>
                <w:noProof/>
                <w:webHidden/>
              </w:rPr>
              <w:fldChar w:fldCharType="separate"/>
            </w:r>
            <w:r w:rsidR="00E223AD" w:rsidRPr="009E6392">
              <w:rPr>
                <w:noProof/>
                <w:webHidden/>
              </w:rPr>
              <w:t>7</w:t>
            </w:r>
            <w:r w:rsidR="00E223AD" w:rsidRPr="009E6392">
              <w:rPr>
                <w:noProof/>
                <w:webHidden/>
              </w:rPr>
              <w:fldChar w:fldCharType="end"/>
            </w:r>
          </w:hyperlink>
        </w:p>
        <w:p w:rsidR="00E223AD" w:rsidRPr="009E6392"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03" w:history="1">
            <w:r w:rsidR="00E223AD" w:rsidRPr="009E6392">
              <w:rPr>
                <w:rStyle w:val="Hipervnculo"/>
                <w:noProof/>
              </w:rPr>
              <w:t>3.1</w:t>
            </w:r>
            <w:r w:rsidR="00E223AD" w:rsidRPr="009E6392">
              <w:rPr>
                <w:rFonts w:asciiTheme="minorHAnsi" w:eastAsiaTheme="minorEastAsia" w:hAnsiTheme="minorHAnsi" w:cstheme="minorBidi"/>
                <w:smallCaps w:val="0"/>
                <w:noProof/>
                <w:sz w:val="22"/>
                <w:szCs w:val="22"/>
                <w:lang w:eastAsia="es-MX"/>
              </w:rPr>
              <w:tab/>
            </w:r>
            <w:r w:rsidR="00E223AD" w:rsidRPr="009E6392">
              <w:rPr>
                <w:rStyle w:val="Hipervnculo"/>
                <w:noProof/>
              </w:rPr>
              <w:t>RESUMEN DE LOS PROCESOS DE NEGOCIO DE LA APLICACIÓN</w:t>
            </w:r>
            <w:r w:rsidR="00E223AD" w:rsidRPr="009E6392">
              <w:rPr>
                <w:noProof/>
                <w:webHidden/>
              </w:rPr>
              <w:tab/>
            </w:r>
            <w:r w:rsidR="00E223AD" w:rsidRPr="009E6392">
              <w:rPr>
                <w:noProof/>
                <w:webHidden/>
              </w:rPr>
              <w:fldChar w:fldCharType="begin"/>
            </w:r>
            <w:r w:rsidR="00E223AD" w:rsidRPr="009E6392">
              <w:rPr>
                <w:noProof/>
                <w:webHidden/>
              </w:rPr>
              <w:instrText xml:space="preserve"> =7 </w:instrText>
            </w:r>
            <w:r w:rsidR="00E223AD" w:rsidRPr="009E6392">
              <w:rPr>
                <w:noProof/>
                <w:webHidden/>
              </w:rPr>
              <w:fldChar w:fldCharType="separate"/>
            </w:r>
            <w:r w:rsidR="00E223AD" w:rsidRPr="009E6392">
              <w:rPr>
                <w:noProof/>
                <w:webHidden/>
              </w:rPr>
              <w:t>7</w:t>
            </w:r>
            <w:r w:rsidR="00E223AD" w:rsidRPr="009E6392">
              <w:rPr>
                <w:noProof/>
                <w:webHidden/>
              </w:rPr>
              <w:fldChar w:fldCharType="end"/>
            </w:r>
          </w:hyperlink>
        </w:p>
        <w:p w:rsidR="00E223AD" w:rsidRPr="009E6392"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04" w:history="1">
            <w:r w:rsidR="00E223AD" w:rsidRPr="009E6392">
              <w:rPr>
                <w:rStyle w:val="Hipervnculo"/>
                <w:noProof/>
                <w:lang w:val="en-ZA"/>
              </w:rPr>
              <w:t>3.2</w:t>
            </w:r>
            <w:r w:rsidR="00E223AD" w:rsidRPr="009E6392">
              <w:rPr>
                <w:rFonts w:asciiTheme="minorHAnsi" w:eastAsiaTheme="minorEastAsia" w:hAnsiTheme="minorHAnsi" w:cstheme="minorBidi"/>
                <w:smallCaps w:val="0"/>
                <w:noProof/>
                <w:sz w:val="22"/>
                <w:szCs w:val="22"/>
                <w:lang w:eastAsia="es-MX"/>
              </w:rPr>
              <w:tab/>
            </w:r>
            <w:r w:rsidR="00E223AD" w:rsidRPr="009E6392">
              <w:rPr>
                <w:rStyle w:val="Hipervnculo"/>
                <w:noProof/>
                <w:lang w:val="en-ZA"/>
              </w:rPr>
              <w:t>ARQUITECTURA DEL SISTEMA.</w:t>
            </w:r>
            <w:r w:rsidR="00E223AD" w:rsidRPr="009E6392">
              <w:rPr>
                <w:noProof/>
                <w:webHidden/>
              </w:rPr>
              <w:tab/>
            </w:r>
            <w:r w:rsidR="00E223AD" w:rsidRPr="009E6392">
              <w:rPr>
                <w:noProof/>
                <w:webHidden/>
              </w:rPr>
              <w:fldChar w:fldCharType="begin"/>
            </w:r>
            <w:r w:rsidR="00E223AD" w:rsidRPr="009E6392">
              <w:rPr>
                <w:noProof/>
                <w:webHidden/>
              </w:rPr>
              <w:instrText xml:space="preserve"> =13 </w:instrText>
            </w:r>
            <w:r w:rsidR="00E223AD" w:rsidRPr="009E6392">
              <w:rPr>
                <w:noProof/>
                <w:webHidden/>
              </w:rPr>
              <w:fldChar w:fldCharType="separate"/>
            </w:r>
            <w:r w:rsidR="00E223AD" w:rsidRPr="009E6392">
              <w:rPr>
                <w:noProof/>
                <w:webHidden/>
              </w:rPr>
              <w:t>13</w:t>
            </w:r>
            <w:r w:rsidR="00E223AD" w:rsidRPr="009E6392">
              <w:rPr>
                <w:noProof/>
                <w:webHidden/>
              </w:rPr>
              <w:fldChar w:fldCharType="end"/>
            </w:r>
          </w:hyperlink>
        </w:p>
        <w:p w:rsidR="00E223AD" w:rsidRPr="009E6392"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705" w:history="1">
            <w:r w:rsidR="00E223AD" w:rsidRPr="009E6392">
              <w:rPr>
                <w:rStyle w:val="Hipervnculo"/>
                <w:noProof/>
              </w:rPr>
              <w:t>4</w:t>
            </w:r>
            <w:r w:rsidR="00E223AD" w:rsidRPr="009E6392">
              <w:rPr>
                <w:rFonts w:asciiTheme="minorHAnsi" w:eastAsiaTheme="minorEastAsia" w:hAnsiTheme="minorHAnsi" w:cstheme="minorBidi"/>
                <w:noProof/>
                <w:lang w:eastAsia="es-MX"/>
              </w:rPr>
              <w:tab/>
            </w:r>
            <w:r w:rsidR="00E223AD" w:rsidRPr="009E6392">
              <w:rPr>
                <w:rStyle w:val="Hipervnculo"/>
                <w:noProof/>
              </w:rPr>
              <w:t>DESCRIPCIÓN TÉCNICA.</w:t>
            </w:r>
            <w:r w:rsidR="00E223AD" w:rsidRPr="009E6392">
              <w:rPr>
                <w:noProof/>
                <w:webHidden/>
              </w:rPr>
              <w:tab/>
            </w:r>
            <w:r w:rsidR="00E223AD" w:rsidRPr="009E6392">
              <w:rPr>
                <w:noProof/>
                <w:webHidden/>
              </w:rPr>
              <w:fldChar w:fldCharType="begin"/>
            </w:r>
            <w:r w:rsidR="00E223AD" w:rsidRPr="009E6392">
              <w:rPr>
                <w:noProof/>
                <w:webHidden/>
              </w:rPr>
              <w:instrText xml:space="preserve"> =14 </w:instrText>
            </w:r>
            <w:r w:rsidR="00E223AD" w:rsidRPr="009E6392">
              <w:rPr>
                <w:noProof/>
                <w:webHidden/>
              </w:rPr>
              <w:fldChar w:fldCharType="separate"/>
            </w:r>
            <w:r w:rsidR="00E223AD" w:rsidRPr="009E6392">
              <w:rPr>
                <w:noProof/>
                <w:webHidden/>
              </w:rPr>
              <w:t>14</w:t>
            </w:r>
            <w:r w:rsidR="00E223AD" w:rsidRPr="009E6392">
              <w:rPr>
                <w:noProof/>
                <w:webHidden/>
              </w:rPr>
              <w:fldChar w:fldCharType="end"/>
            </w:r>
          </w:hyperlink>
        </w:p>
        <w:p w:rsidR="00E223AD" w:rsidRPr="009E6392"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06" w:history="1">
            <w:r w:rsidR="00E223AD" w:rsidRPr="009E6392">
              <w:rPr>
                <w:rStyle w:val="Hipervnculo"/>
                <w:noProof/>
              </w:rPr>
              <w:t>4.1</w:t>
            </w:r>
            <w:r w:rsidR="00E223AD" w:rsidRPr="009E6392">
              <w:rPr>
                <w:rFonts w:asciiTheme="minorHAnsi" w:eastAsiaTheme="minorEastAsia" w:hAnsiTheme="minorHAnsi" w:cstheme="minorBidi"/>
                <w:smallCaps w:val="0"/>
                <w:noProof/>
                <w:sz w:val="22"/>
                <w:szCs w:val="22"/>
                <w:lang w:eastAsia="es-MX"/>
              </w:rPr>
              <w:tab/>
            </w:r>
            <w:r w:rsidR="009E6392">
              <w:rPr>
                <w:rStyle w:val="Hipervnculo"/>
                <w:noProof/>
              </w:rPr>
              <w:t>LOS COMPONENTES INVOLUCRADOS</w:t>
            </w:r>
            <w:r w:rsidR="00E223AD" w:rsidRPr="009E6392">
              <w:rPr>
                <w:rStyle w:val="Hipervnculo"/>
                <w:noProof/>
              </w:rPr>
              <w:t>.</w:t>
            </w:r>
            <w:r w:rsidR="00E223AD" w:rsidRPr="009E6392">
              <w:rPr>
                <w:noProof/>
                <w:webHidden/>
              </w:rPr>
              <w:tab/>
            </w:r>
            <w:r w:rsidR="00E223AD" w:rsidRPr="009E6392">
              <w:rPr>
                <w:noProof/>
                <w:webHidden/>
              </w:rPr>
              <w:fldChar w:fldCharType="begin"/>
            </w:r>
            <w:r w:rsidR="00E223AD" w:rsidRPr="009E6392">
              <w:rPr>
                <w:noProof/>
                <w:webHidden/>
              </w:rPr>
              <w:instrText xml:space="preserve"> =15 </w:instrText>
            </w:r>
            <w:r w:rsidR="00E223AD" w:rsidRPr="009E6392">
              <w:rPr>
                <w:noProof/>
                <w:webHidden/>
              </w:rPr>
              <w:fldChar w:fldCharType="separate"/>
            </w:r>
            <w:r w:rsidR="00E223AD" w:rsidRPr="009E6392">
              <w:rPr>
                <w:noProof/>
                <w:webHidden/>
              </w:rPr>
              <w:t>15</w:t>
            </w:r>
            <w:r w:rsidR="00E223AD" w:rsidRPr="009E6392">
              <w:rPr>
                <w:noProof/>
                <w:webHidden/>
              </w:rPr>
              <w:fldChar w:fldCharType="end"/>
            </w:r>
          </w:hyperlink>
        </w:p>
        <w:p w:rsidR="00E223AD"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07" w:history="1">
            <w:r w:rsidR="00E223AD" w:rsidRPr="009E6392">
              <w:rPr>
                <w:rStyle w:val="Hipervnculo"/>
                <w:noProof/>
              </w:rPr>
              <w:t>4.2</w:t>
            </w:r>
            <w:r w:rsidR="00E223AD" w:rsidRPr="009E6392">
              <w:rPr>
                <w:rFonts w:asciiTheme="minorHAnsi" w:eastAsiaTheme="minorEastAsia" w:hAnsiTheme="minorHAnsi" w:cstheme="minorBidi"/>
                <w:smallCaps w:val="0"/>
                <w:noProof/>
                <w:sz w:val="22"/>
                <w:szCs w:val="22"/>
                <w:lang w:eastAsia="es-MX"/>
              </w:rPr>
              <w:tab/>
            </w:r>
            <w:r w:rsidR="009E6392">
              <w:rPr>
                <w:rStyle w:val="Hipervnculo"/>
                <w:noProof/>
              </w:rPr>
              <w:t>LAS INTERFACES IDENTIFICADAS</w:t>
            </w:r>
            <w:r w:rsidR="00E223AD" w:rsidRPr="009E6392">
              <w:rPr>
                <w:rStyle w:val="Hipervnculo"/>
                <w:noProof/>
              </w:rPr>
              <w:t>.</w:t>
            </w:r>
            <w:r w:rsidR="00E223AD" w:rsidRPr="009E6392">
              <w:rPr>
                <w:noProof/>
                <w:webHidden/>
              </w:rPr>
              <w:tab/>
            </w:r>
            <w:r w:rsidR="00E223AD" w:rsidRPr="009E6392">
              <w:rPr>
                <w:noProof/>
                <w:webHidden/>
              </w:rPr>
              <w:fldChar w:fldCharType="begin"/>
            </w:r>
            <w:r w:rsidR="00E223AD" w:rsidRPr="009E6392">
              <w:rPr>
                <w:noProof/>
                <w:webHidden/>
              </w:rPr>
              <w:instrText xml:space="preserve"> =15 </w:instrText>
            </w:r>
            <w:r w:rsidR="00E223AD" w:rsidRPr="009E6392">
              <w:rPr>
                <w:noProof/>
                <w:webHidden/>
              </w:rPr>
              <w:fldChar w:fldCharType="separate"/>
            </w:r>
            <w:r w:rsidR="00E223AD" w:rsidRPr="009E6392">
              <w:rPr>
                <w:noProof/>
                <w:webHidden/>
              </w:rPr>
              <w:t>15</w:t>
            </w:r>
            <w:r w:rsidR="00E223AD" w:rsidRPr="009E6392">
              <w:rPr>
                <w:noProof/>
                <w:webHidden/>
              </w:rPr>
              <w:fldChar w:fldCharType="end"/>
            </w:r>
          </w:hyperlink>
        </w:p>
        <w:p w:rsidR="00E223AD"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708" w:history="1">
            <w:r w:rsidR="00E223AD" w:rsidRPr="00E83FDD">
              <w:rPr>
                <w:rStyle w:val="Hipervnculo"/>
                <w:noProof/>
              </w:rPr>
              <w:t>5</w:t>
            </w:r>
            <w:r w:rsidR="00E223AD">
              <w:rPr>
                <w:rFonts w:asciiTheme="minorHAnsi" w:eastAsiaTheme="minorEastAsia" w:hAnsiTheme="minorHAnsi" w:cstheme="minorBidi"/>
                <w:noProof/>
                <w:lang w:eastAsia="es-MX"/>
              </w:rPr>
              <w:tab/>
            </w:r>
            <w:r w:rsidR="00E223AD" w:rsidRPr="00E83FDD">
              <w:rPr>
                <w:rStyle w:val="Hipervnculo"/>
                <w:noProof/>
              </w:rPr>
              <w:t>BASE DE DATOS</w:t>
            </w:r>
            <w:r w:rsidR="00E223AD">
              <w:rPr>
                <w:noProof/>
                <w:webHidden/>
              </w:rPr>
              <w:tab/>
            </w:r>
            <w:r w:rsidR="00EF2683">
              <w:rPr>
                <w:noProof/>
                <w:webHidden/>
              </w:rPr>
              <w:fldChar w:fldCharType="begin"/>
            </w:r>
            <w:r w:rsidR="00EF2683">
              <w:rPr>
                <w:noProof/>
                <w:webHidden/>
              </w:rPr>
              <w:instrText xml:space="preserve"> =16 </w:instrText>
            </w:r>
            <w:r w:rsidR="00EF2683">
              <w:rPr>
                <w:noProof/>
                <w:webHidden/>
              </w:rPr>
              <w:fldChar w:fldCharType="separate"/>
            </w:r>
            <w:r w:rsidR="00EF2683">
              <w:rPr>
                <w:noProof/>
                <w:webHidden/>
              </w:rPr>
              <w:t>16</w:t>
            </w:r>
            <w:r w:rsidR="00EF2683">
              <w:rPr>
                <w:noProof/>
                <w:webHidden/>
              </w:rPr>
              <w:fldChar w:fldCharType="end"/>
            </w:r>
          </w:hyperlink>
        </w:p>
        <w:p w:rsidR="00E223AD"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09" w:history="1">
            <w:r w:rsidR="00E223AD" w:rsidRPr="00E83FDD">
              <w:rPr>
                <w:rStyle w:val="Hipervnculo"/>
                <w:noProof/>
              </w:rPr>
              <w:t>5.1</w:t>
            </w:r>
            <w:r w:rsidR="00E223AD">
              <w:rPr>
                <w:rFonts w:asciiTheme="minorHAnsi" w:eastAsiaTheme="minorEastAsia" w:hAnsiTheme="minorHAnsi" w:cstheme="minorBidi"/>
                <w:smallCaps w:val="0"/>
                <w:noProof/>
                <w:sz w:val="22"/>
                <w:szCs w:val="22"/>
                <w:lang w:eastAsia="es-MX"/>
              </w:rPr>
              <w:tab/>
            </w:r>
            <w:r w:rsidR="00E223AD" w:rsidRPr="00E83FDD">
              <w:rPr>
                <w:rStyle w:val="Hipervnculo"/>
                <w:noProof/>
              </w:rPr>
              <w:t>DIAGRAMA DE BASE DE DATOS.</w:t>
            </w:r>
            <w:r w:rsidR="00E223AD">
              <w:rPr>
                <w:noProof/>
                <w:webHidden/>
              </w:rPr>
              <w:tab/>
            </w:r>
            <w:r w:rsidR="00EF2683">
              <w:rPr>
                <w:noProof/>
                <w:webHidden/>
              </w:rPr>
              <w:fldChar w:fldCharType="begin"/>
            </w:r>
            <w:r w:rsidR="00EF2683">
              <w:rPr>
                <w:noProof/>
                <w:webHidden/>
              </w:rPr>
              <w:instrText xml:space="preserve"> =16 </w:instrText>
            </w:r>
            <w:r w:rsidR="00EF2683">
              <w:rPr>
                <w:noProof/>
                <w:webHidden/>
              </w:rPr>
              <w:fldChar w:fldCharType="separate"/>
            </w:r>
            <w:r w:rsidR="00EF2683">
              <w:rPr>
                <w:noProof/>
                <w:webHidden/>
              </w:rPr>
              <w:t>16</w:t>
            </w:r>
            <w:r w:rsidR="00EF2683">
              <w:rPr>
                <w:noProof/>
                <w:webHidden/>
              </w:rPr>
              <w:fldChar w:fldCharType="end"/>
            </w:r>
          </w:hyperlink>
        </w:p>
        <w:p w:rsidR="00E223AD"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10" w:history="1">
            <w:r w:rsidR="00E223AD" w:rsidRPr="00E83FDD">
              <w:rPr>
                <w:rStyle w:val="Hipervnculo"/>
                <w:noProof/>
              </w:rPr>
              <w:t>5.2</w:t>
            </w:r>
            <w:r w:rsidR="00E223AD">
              <w:rPr>
                <w:rFonts w:asciiTheme="minorHAnsi" w:eastAsiaTheme="minorEastAsia" w:hAnsiTheme="minorHAnsi" w:cstheme="minorBidi"/>
                <w:smallCaps w:val="0"/>
                <w:noProof/>
                <w:sz w:val="22"/>
                <w:szCs w:val="22"/>
                <w:lang w:eastAsia="es-MX"/>
              </w:rPr>
              <w:tab/>
            </w:r>
            <w:r w:rsidR="00E223AD" w:rsidRPr="00E83FDD">
              <w:rPr>
                <w:rStyle w:val="Hipervnculo"/>
                <w:noProof/>
              </w:rPr>
              <w:t>DETALLES DE LA BASE DE DATOS.</w:t>
            </w:r>
            <w:r w:rsidR="00E223AD">
              <w:rPr>
                <w:noProof/>
                <w:webHidden/>
              </w:rPr>
              <w:tab/>
            </w:r>
            <w:r w:rsidR="00EF2683">
              <w:rPr>
                <w:noProof/>
                <w:webHidden/>
              </w:rPr>
              <w:fldChar w:fldCharType="begin"/>
            </w:r>
            <w:r w:rsidR="00EF2683">
              <w:rPr>
                <w:noProof/>
                <w:webHidden/>
              </w:rPr>
              <w:instrText xml:space="preserve"> =17 </w:instrText>
            </w:r>
            <w:r w:rsidR="00EF2683">
              <w:rPr>
                <w:noProof/>
                <w:webHidden/>
              </w:rPr>
              <w:fldChar w:fldCharType="separate"/>
            </w:r>
            <w:r w:rsidR="00EF2683">
              <w:rPr>
                <w:noProof/>
                <w:webHidden/>
              </w:rPr>
              <w:t>17</w:t>
            </w:r>
            <w:r w:rsidR="00EF2683">
              <w:rPr>
                <w:noProof/>
                <w:webHidden/>
              </w:rPr>
              <w:fldChar w:fldCharType="end"/>
            </w:r>
          </w:hyperlink>
        </w:p>
        <w:p w:rsidR="00E223AD"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711" w:history="1">
            <w:r w:rsidR="00E223AD" w:rsidRPr="00E83FDD">
              <w:rPr>
                <w:rStyle w:val="Hipervnculo"/>
                <w:noProof/>
              </w:rPr>
              <w:t>6</w:t>
            </w:r>
            <w:r w:rsidR="00E223AD">
              <w:rPr>
                <w:rFonts w:asciiTheme="minorHAnsi" w:eastAsiaTheme="minorEastAsia" w:hAnsiTheme="minorHAnsi" w:cstheme="minorBidi"/>
                <w:noProof/>
                <w:lang w:eastAsia="es-MX"/>
              </w:rPr>
              <w:tab/>
            </w:r>
            <w:r w:rsidR="00E223AD" w:rsidRPr="00E83FDD">
              <w:rPr>
                <w:rStyle w:val="Hipervnculo"/>
                <w:noProof/>
              </w:rPr>
              <w:t>CONTROL DE ERRORES.</w:t>
            </w:r>
            <w:r w:rsidR="00E223AD">
              <w:rPr>
                <w:noProof/>
                <w:webHidden/>
              </w:rPr>
              <w:tab/>
            </w:r>
            <w:r w:rsidR="00EF2683">
              <w:rPr>
                <w:noProof/>
                <w:webHidden/>
              </w:rPr>
              <w:fldChar w:fldCharType="begin"/>
            </w:r>
            <w:r w:rsidR="00EF2683">
              <w:rPr>
                <w:noProof/>
                <w:webHidden/>
              </w:rPr>
              <w:instrText xml:space="preserve"> =17 </w:instrText>
            </w:r>
            <w:r w:rsidR="00EF2683">
              <w:rPr>
                <w:noProof/>
                <w:webHidden/>
              </w:rPr>
              <w:fldChar w:fldCharType="separate"/>
            </w:r>
            <w:r w:rsidR="00EF2683">
              <w:rPr>
                <w:noProof/>
                <w:webHidden/>
              </w:rPr>
              <w:t>17</w:t>
            </w:r>
            <w:r w:rsidR="00EF2683">
              <w:rPr>
                <w:noProof/>
                <w:webHidden/>
              </w:rPr>
              <w:fldChar w:fldCharType="end"/>
            </w:r>
          </w:hyperlink>
        </w:p>
        <w:p w:rsidR="00E223AD"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12" w:history="1">
            <w:r w:rsidR="00E223AD" w:rsidRPr="00E83FDD">
              <w:rPr>
                <w:rStyle w:val="Hipervnculo"/>
                <w:noProof/>
              </w:rPr>
              <w:t>6.1</w:t>
            </w:r>
            <w:r w:rsidR="00E223AD">
              <w:rPr>
                <w:rFonts w:asciiTheme="minorHAnsi" w:eastAsiaTheme="minorEastAsia" w:hAnsiTheme="minorHAnsi" w:cstheme="minorBidi"/>
                <w:smallCaps w:val="0"/>
                <w:noProof/>
                <w:sz w:val="22"/>
                <w:szCs w:val="22"/>
                <w:lang w:eastAsia="es-MX"/>
              </w:rPr>
              <w:tab/>
            </w:r>
            <w:r w:rsidR="00E223AD" w:rsidRPr="00E83FDD">
              <w:rPr>
                <w:rStyle w:val="Hipervnculo"/>
                <w:noProof/>
              </w:rPr>
              <w:t>ERRORES MÁS COMUNES.</w:t>
            </w:r>
            <w:r w:rsidR="00E223AD">
              <w:rPr>
                <w:noProof/>
                <w:webHidden/>
              </w:rPr>
              <w:tab/>
            </w:r>
            <w:r w:rsidR="00EF2683">
              <w:rPr>
                <w:noProof/>
                <w:webHidden/>
              </w:rPr>
              <w:fldChar w:fldCharType="begin"/>
            </w:r>
            <w:r w:rsidR="00EF2683">
              <w:rPr>
                <w:noProof/>
                <w:webHidden/>
              </w:rPr>
              <w:instrText xml:space="preserve"> =17 </w:instrText>
            </w:r>
            <w:r w:rsidR="00EF2683">
              <w:rPr>
                <w:noProof/>
                <w:webHidden/>
              </w:rPr>
              <w:fldChar w:fldCharType="separate"/>
            </w:r>
            <w:r w:rsidR="00EF2683">
              <w:rPr>
                <w:noProof/>
                <w:webHidden/>
              </w:rPr>
              <w:t>17</w:t>
            </w:r>
            <w:r w:rsidR="00EF2683">
              <w:rPr>
                <w:noProof/>
                <w:webHidden/>
              </w:rPr>
              <w:fldChar w:fldCharType="end"/>
            </w:r>
          </w:hyperlink>
        </w:p>
        <w:p w:rsidR="00E223AD"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713" w:history="1">
            <w:r w:rsidR="00E223AD" w:rsidRPr="00E83FDD">
              <w:rPr>
                <w:rStyle w:val="Hipervnculo"/>
                <w:noProof/>
              </w:rPr>
              <w:t>7</w:t>
            </w:r>
            <w:r w:rsidR="00E223AD">
              <w:rPr>
                <w:rFonts w:asciiTheme="minorHAnsi" w:eastAsiaTheme="minorEastAsia" w:hAnsiTheme="minorHAnsi" w:cstheme="minorBidi"/>
                <w:noProof/>
                <w:lang w:eastAsia="es-MX"/>
              </w:rPr>
              <w:tab/>
            </w:r>
            <w:r w:rsidR="00E223AD" w:rsidRPr="00E83FDD">
              <w:rPr>
                <w:rStyle w:val="Hipervnculo"/>
                <w:noProof/>
              </w:rPr>
              <w:t>MEDIO AMBIENTE, LA INFRAESTRUCTURA Y UTILERIAS.</w:t>
            </w:r>
            <w:r w:rsidR="00E223AD">
              <w:rPr>
                <w:noProof/>
                <w:webHidden/>
              </w:rPr>
              <w:tab/>
            </w:r>
            <w:r w:rsidR="00EF2683">
              <w:rPr>
                <w:noProof/>
                <w:webHidden/>
              </w:rPr>
              <w:fldChar w:fldCharType="begin"/>
            </w:r>
            <w:r w:rsidR="00EF2683">
              <w:rPr>
                <w:noProof/>
                <w:webHidden/>
              </w:rPr>
              <w:instrText xml:space="preserve"> =18 </w:instrText>
            </w:r>
            <w:r w:rsidR="00EF2683">
              <w:rPr>
                <w:noProof/>
                <w:webHidden/>
              </w:rPr>
              <w:fldChar w:fldCharType="separate"/>
            </w:r>
            <w:r w:rsidR="00EF2683">
              <w:rPr>
                <w:noProof/>
                <w:webHidden/>
              </w:rPr>
              <w:t>18</w:t>
            </w:r>
            <w:r w:rsidR="00EF2683">
              <w:rPr>
                <w:noProof/>
                <w:webHidden/>
              </w:rPr>
              <w:fldChar w:fldCharType="end"/>
            </w:r>
          </w:hyperlink>
        </w:p>
        <w:p w:rsidR="00E223AD" w:rsidRDefault="003B1041">
          <w:pPr>
            <w:pStyle w:val="TDC2"/>
            <w:tabs>
              <w:tab w:val="left" w:pos="1296"/>
            </w:tabs>
            <w:rPr>
              <w:rStyle w:val="Hipervnculo"/>
              <w:noProof/>
            </w:rPr>
          </w:pPr>
          <w:hyperlink w:anchor="_Toc528859714" w:history="1">
            <w:r w:rsidR="0097346E">
              <w:rPr>
                <w:rStyle w:val="Hipervnculo"/>
                <w:noProof/>
              </w:rPr>
              <w:t xml:space="preserve">7.1   </w:t>
            </w:r>
            <w:r w:rsidR="00E223AD" w:rsidRPr="00E83FDD">
              <w:rPr>
                <w:rStyle w:val="Hipervnculo"/>
                <w:noProof/>
              </w:rPr>
              <w:t>INFRAESTRUCTURAS Y MEDIO AMBIENTE.</w:t>
            </w:r>
            <w:r w:rsidR="00E223AD">
              <w:rPr>
                <w:noProof/>
                <w:webHidden/>
              </w:rPr>
              <w:tab/>
            </w:r>
            <w:r w:rsidR="00EF2683">
              <w:rPr>
                <w:noProof/>
                <w:webHidden/>
              </w:rPr>
              <w:fldChar w:fldCharType="begin"/>
            </w:r>
            <w:r w:rsidR="00EF2683">
              <w:rPr>
                <w:noProof/>
                <w:webHidden/>
              </w:rPr>
              <w:instrText xml:space="preserve"> =18 </w:instrText>
            </w:r>
            <w:r w:rsidR="00EF2683">
              <w:rPr>
                <w:noProof/>
                <w:webHidden/>
              </w:rPr>
              <w:fldChar w:fldCharType="separate"/>
            </w:r>
            <w:r w:rsidR="00EF2683">
              <w:rPr>
                <w:noProof/>
                <w:webHidden/>
              </w:rPr>
              <w:t>18</w:t>
            </w:r>
            <w:r w:rsidR="00EF2683">
              <w:rPr>
                <w:noProof/>
                <w:webHidden/>
              </w:rPr>
              <w:fldChar w:fldCharType="end"/>
            </w:r>
          </w:hyperlink>
        </w:p>
        <w:p w:rsidR="00EF2683" w:rsidRPr="00EF2683" w:rsidRDefault="0097346E" w:rsidP="00EF2683">
          <w:pPr>
            <w:ind w:firstLine="288"/>
            <w:rPr>
              <w:rFonts w:eastAsiaTheme="minorEastAsia"/>
            </w:rPr>
          </w:pPr>
          <w:r>
            <w:rPr>
              <w:rFonts w:eastAsiaTheme="minorEastAsia"/>
            </w:rPr>
            <w:t xml:space="preserve">7.2  </w:t>
          </w:r>
          <w:r w:rsidR="00EF2683">
            <w:rPr>
              <w:rFonts w:eastAsiaTheme="minorEastAsia"/>
            </w:rPr>
            <w:t>REQUERIMIENTOS DE HARDWARE Y SOFTWAR</w:t>
          </w:r>
          <w:r>
            <w:rPr>
              <w:rFonts w:eastAsiaTheme="minorEastAsia"/>
            </w:rPr>
            <w:t>E</w:t>
          </w:r>
          <w:r w:rsidR="00EF2683">
            <w:rPr>
              <w:rFonts w:eastAsiaTheme="minorEastAsia"/>
            </w:rPr>
            <w:t>………………………………..19</w:t>
          </w:r>
        </w:p>
        <w:p w:rsidR="00E223AD" w:rsidRPr="00EF2683" w:rsidRDefault="003B1041">
          <w:pPr>
            <w:pStyle w:val="TDC2"/>
            <w:rPr>
              <w:rFonts w:asciiTheme="minorHAnsi" w:eastAsiaTheme="minorEastAsia" w:hAnsiTheme="minorHAnsi" w:cstheme="minorBidi"/>
              <w:smallCaps w:val="0"/>
              <w:noProof/>
              <w:sz w:val="22"/>
              <w:szCs w:val="22"/>
              <w:lang w:eastAsia="es-MX"/>
            </w:rPr>
          </w:pPr>
          <w:hyperlink w:anchor="_Toc528859715" w:history="1">
            <w:r w:rsidR="00EF2683">
              <w:rPr>
                <w:rStyle w:val="Hipervnculo"/>
                <w:noProof/>
                <w:sz w:val="22"/>
                <w:szCs w:val="22"/>
              </w:rPr>
              <w:t>7.3</w:t>
            </w:r>
            <w:r w:rsidR="0097346E">
              <w:rPr>
                <w:rStyle w:val="Hipervnculo"/>
                <w:noProof/>
                <w:sz w:val="22"/>
                <w:szCs w:val="22"/>
              </w:rPr>
              <w:t xml:space="preserve">  LOS PROCESOS CRITICOS</w:t>
            </w:r>
            <w:r w:rsidR="00E223AD" w:rsidRPr="00EF2683">
              <w:rPr>
                <w:rStyle w:val="Hipervnculo"/>
                <w:noProof/>
                <w:sz w:val="22"/>
                <w:szCs w:val="22"/>
              </w:rPr>
              <w:t>.</w:t>
            </w:r>
            <w:r w:rsidR="00E223AD" w:rsidRPr="00EF2683">
              <w:rPr>
                <w:noProof/>
                <w:webHidden/>
                <w:sz w:val="22"/>
                <w:szCs w:val="22"/>
              </w:rPr>
              <w:tab/>
            </w:r>
            <w:r w:rsidR="00EF2683">
              <w:rPr>
                <w:noProof/>
                <w:webHidden/>
                <w:sz w:val="22"/>
                <w:szCs w:val="22"/>
              </w:rPr>
              <w:fldChar w:fldCharType="begin"/>
            </w:r>
            <w:r w:rsidR="00EF2683">
              <w:rPr>
                <w:noProof/>
                <w:webHidden/>
                <w:sz w:val="22"/>
                <w:szCs w:val="22"/>
              </w:rPr>
              <w:instrText xml:space="preserve"> =19 </w:instrText>
            </w:r>
            <w:r w:rsidR="00EF2683">
              <w:rPr>
                <w:noProof/>
                <w:webHidden/>
                <w:sz w:val="22"/>
                <w:szCs w:val="22"/>
              </w:rPr>
              <w:fldChar w:fldCharType="separate"/>
            </w:r>
            <w:r w:rsidR="00EF2683">
              <w:rPr>
                <w:noProof/>
                <w:webHidden/>
                <w:sz w:val="22"/>
                <w:szCs w:val="22"/>
              </w:rPr>
              <w:t>19</w:t>
            </w:r>
            <w:r w:rsidR="00EF2683">
              <w:rPr>
                <w:noProof/>
                <w:webHidden/>
                <w:sz w:val="22"/>
                <w:szCs w:val="22"/>
              </w:rPr>
              <w:fldChar w:fldCharType="end"/>
            </w:r>
          </w:hyperlink>
        </w:p>
        <w:p w:rsidR="00E223AD"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716" w:history="1">
            <w:r w:rsidR="00E223AD" w:rsidRPr="00E83FDD">
              <w:rPr>
                <w:rStyle w:val="Hipervnculo"/>
                <w:noProof/>
              </w:rPr>
              <w:t>8</w:t>
            </w:r>
            <w:r w:rsidR="00E223AD">
              <w:rPr>
                <w:rFonts w:asciiTheme="minorHAnsi" w:eastAsiaTheme="minorEastAsia" w:hAnsiTheme="minorHAnsi" w:cstheme="minorBidi"/>
                <w:noProof/>
                <w:lang w:eastAsia="es-MX"/>
              </w:rPr>
              <w:tab/>
            </w:r>
            <w:r w:rsidR="00E223AD" w:rsidRPr="00E83FDD">
              <w:rPr>
                <w:rStyle w:val="Hipervnculo"/>
                <w:noProof/>
              </w:rPr>
              <w:t>LOS PROCESOS DE GESTIÓN DE CAMBIOS.</w:t>
            </w:r>
            <w:r w:rsidR="00E223AD">
              <w:rPr>
                <w:noProof/>
                <w:webHidden/>
              </w:rPr>
              <w:tab/>
            </w:r>
            <w:r w:rsidR="00EF2683">
              <w:rPr>
                <w:noProof/>
                <w:webHidden/>
              </w:rPr>
              <w:fldChar w:fldCharType="begin"/>
            </w:r>
            <w:r w:rsidR="00EF2683">
              <w:rPr>
                <w:noProof/>
                <w:webHidden/>
              </w:rPr>
              <w:instrText xml:space="preserve"> =19 </w:instrText>
            </w:r>
            <w:r w:rsidR="00EF2683">
              <w:rPr>
                <w:noProof/>
                <w:webHidden/>
              </w:rPr>
              <w:fldChar w:fldCharType="separate"/>
            </w:r>
            <w:r w:rsidR="00EF2683">
              <w:rPr>
                <w:noProof/>
                <w:webHidden/>
              </w:rPr>
              <w:t>19</w:t>
            </w:r>
            <w:r w:rsidR="00EF2683">
              <w:rPr>
                <w:noProof/>
                <w:webHidden/>
              </w:rPr>
              <w:fldChar w:fldCharType="end"/>
            </w:r>
          </w:hyperlink>
        </w:p>
        <w:p w:rsidR="00E223AD"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717" w:history="1">
            <w:r w:rsidR="00E223AD" w:rsidRPr="00E83FDD">
              <w:rPr>
                <w:rStyle w:val="Hipervnculo"/>
                <w:noProof/>
              </w:rPr>
              <w:t>9</w:t>
            </w:r>
            <w:r w:rsidR="00E223AD">
              <w:rPr>
                <w:rFonts w:asciiTheme="minorHAnsi" w:eastAsiaTheme="minorEastAsia" w:hAnsiTheme="minorHAnsi" w:cstheme="minorBidi"/>
                <w:noProof/>
                <w:lang w:eastAsia="es-MX"/>
              </w:rPr>
              <w:tab/>
            </w:r>
            <w:r w:rsidR="00E223AD" w:rsidRPr="00E83FDD">
              <w:rPr>
                <w:rStyle w:val="Hipervnculo"/>
                <w:noProof/>
              </w:rPr>
              <w:t>APOYO A LOS PROCESOS DE LA PRODUCCIÓN.</w:t>
            </w:r>
            <w:r w:rsidR="00E223AD">
              <w:rPr>
                <w:noProof/>
                <w:webHidden/>
              </w:rPr>
              <w:tab/>
            </w:r>
            <w:r w:rsidR="00F5419D">
              <w:rPr>
                <w:noProof/>
                <w:webHidden/>
              </w:rPr>
              <w:fldChar w:fldCharType="begin"/>
            </w:r>
            <w:r w:rsidR="00F5419D">
              <w:rPr>
                <w:noProof/>
                <w:webHidden/>
              </w:rPr>
              <w:instrText xml:space="preserve"> =20 </w:instrText>
            </w:r>
            <w:r w:rsidR="00F5419D">
              <w:rPr>
                <w:noProof/>
                <w:webHidden/>
              </w:rPr>
              <w:fldChar w:fldCharType="separate"/>
            </w:r>
            <w:r w:rsidR="00F5419D">
              <w:rPr>
                <w:noProof/>
                <w:webHidden/>
              </w:rPr>
              <w:t>20</w:t>
            </w:r>
            <w:r w:rsidR="00F5419D">
              <w:rPr>
                <w:noProof/>
                <w:webHidden/>
              </w:rPr>
              <w:fldChar w:fldCharType="end"/>
            </w:r>
          </w:hyperlink>
        </w:p>
        <w:p w:rsidR="00E223AD"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18" w:history="1">
            <w:r w:rsidR="00E223AD" w:rsidRPr="00E83FDD">
              <w:rPr>
                <w:rStyle w:val="Hipervnculo"/>
                <w:noProof/>
              </w:rPr>
              <w:t>9.1</w:t>
            </w:r>
            <w:r w:rsidR="00E223AD">
              <w:rPr>
                <w:rFonts w:asciiTheme="minorHAnsi" w:eastAsiaTheme="minorEastAsia" w:hAnsiTheme="minorHAnsi" w:cstheme="minorBidi"/>
                <w:smallCaps w:val="0"/>
                <w:noProof/>
                <w:sz w:val="22"/>
                <w:szCs w:val="22"/>
                <w:lang w:eastAsia="es-MX"/>
              </w:rPr>
              <w:tab/>
            </w:r>
            <w:r w:rsidR="00E223AD" w:rsidRPr="00E83FDD">
              <w:rPr>
                <w:rStyle w:val="Hipervnculo"/>
                <w:noProof/>
              </w:rPr>
              <w:t>LOS PROCESOS DE SUPERVISIÓN.</w:t>
            </w:r>
            <w:r w:rsidR="00E223AD">
              <w:rPr>
                <w:noProof/>
                <w:webHidden/>
              </w:rPr>
              <w:tab/>
            </w:r>
            <w:r w:rsidR="00F5419D">
              <w:rPr>
                <w:noProof/>
                <w:webHidden/>
              </w:rPr>
              <w:fldChar w:fldCharType="begin"/>
            </w:r>
            <w:r w:rsidR="00F5419D">
              <w:rPr>
                <w:noProof/>
                <w:webHidden/>
              </w:rPr>
              <w:instrText xml:space="preserve"> =20 </w:instrText>
            </w:r>
            <w:r w:rsidR="00F5419D">
              <w:rPr>
                <w:noProof/>
                <w:webHidden/>
              </w:rPr>
              <w:fldChar w:fldCharType="separate"/>
            </w:r>
            <w:r w:rsidR="00F5419D">
              <w:rPr>
                <w:noProof/>
                <w:webHidden/>
              </w:rPr>
              <w:t>20</w:t>
            </w:r>
            <w:r w:rsidR="00F5419D">
              <w:rPr>
                <w:noProof/>
                <w:webHidden/>
              </w:rPr>
              <w:fldChar w:fldCharType="end"/>
            </w:r>
          </w:hyperlink>
        </w:p>
        <w:p w:rsidR="00E223AD" w:rsidRDefault="003B1041">
          <w:pPr>
            <w:pStyle w:val="TDC1"/>
            <w:tabs>
              <w:tab w:val="right" w:leader="dot" w:pos="8630"/>
            </w:tabs>
            <w:rPr>
              <w:rFonts w:asciiTheme="minorHAnsi" w:eastAsiaTheme="minorEastAsia" w:hAnsiTheme="minorHAnsi" w:cstheme="minorBidi"/>
              <w:noProof/>
              <w:lang w:eastAsia="es-MX"/>
            </w:rPr>
          </w:pPr>
          <w:hyperlink w:anchor="_Toc528859719" w:history="1">
            <w:r w:rsidR="00E223AD" w:rsidRPr="00E83FDD">
              <w:rPr>
                <w:rStyle w:val="Hipervnculo"/>
                <w:noProof/>
              </w:rPr>
              <w:t>C430.000.100   Monitoreo del Sistema</w:t>
            </w:r>
            <w:r w:rsidR="00E223AD">
              <w:rPr>
                <w:noProof/>
                <w:webHidden/>
              </w:rPr>
              <w:tab/>
            </w:r>
            <w:r w:rsidR="00F5419D">
              <w:rPr>
                <w:noProof/>
                <w:webHidden/>
              </w:rPr>
              <w:fldChar w:fldCharType="begin"/>
            </w:r>
            <w:r w:rsidR="00F5419D">
              <w:rPr>
                <w:noProof/>
                <w:webHidden/>
              </w:rPr>
              <w:instrText xml:space="preserve"> =20 </w:instrText>
            </w:r>
            <w:r w:rsidR="00F5419D">
              <w:rPr>
                <w:noProof/>
                <w:webHidden/>
              </w:rPr>
              <w:fldChar w:fldCharType="separate"/>
            </w:r>
            <w:r w:rsidR="00F5419D">
              <w:rPr>
                <w:noProof/>
                <w:webHidden/>
              </w:rPr>
              <w:t>20</w:t>
            </w:r>
            <w:r w:rsidR="00F5419D">
              <w:rPr>
                <w:noProof/>
                <w:webHidden/>
              </w:rPr>
              <w:fldChar w:fldCharType="end"/>
            </w:r>
          </w:hyperlink>
        </w:p>
        <w:p w:rsidR="00E223AD" w:rsidRDefault="003B1041">
          <w:pPr>
            <w:pStyle w:val="TDC1"/>
            <w:tabs>
              <w:tab w:val="right" w:leader="dot" w:pos="8630"/>
            </w:tabs>
            <w:rPr>
              <w:rFonts w:asciiTheme="minorHAnsi" w:eastAsiaTheme="minorEastAsia" w:hAnsiTheme="minorHAnsi" w:cstheme="minorBidi"/>
              <w:noProof/>
              <w:lang w:eastAsia="es-MX"/>
            </w:rPr>
          </w:pPr>
          <w:hyperlink w:anchor="_Toc528859720" w:history="1">
            <w:r w:rsidR="00E223AD" w:rsidRPr="00E83FDD">
              <w:rPr>
                <w:rStyle w:val="Hipervnculo"/>
                <w:noProof/>
              </w:rPr>
              <w:t>C430.000.110   COB</w:t>
            </w:r>
            <w:r w:rsidR="00E223AD">
              <w:rPr>
                <w:noProof/>
                <w:webHidden/>
              </w:rPr>
              <w:tab/>
            </w:r>
            <w:r w:rsidR="00F5419D">
              <w:rPr>
                <w:noProof/>
                <w:webHidden/>
              </w:rPr>
              <w:fldChar w:fldCharType="begin"/>
            </w:r>
            <w:r w:rsidR="00F5419D">
              <w:rPr>
                <w:noProof/>
                <w:webHidden/>
              </w:rPr>
              <w:instrText xml:space="preserve"> =20 </w:instrText>
            </w:r>
            <w:r w:rsidR="00F5419D">
              <w:rPr>
                <w:noProof/>
                <w:webHidden/>
              </w:rPr>
              <w:fldChar w:fldCharType="separate"/>
            </w:r>
            <w:r w:rsidR="00F5419D">
              <w:rPr>
                <w:noProof/>
                <w:webHidden/>
              </w:rPr>
              <w:t>20</w:t>
            </w:r>
            <w:r w:rsidR="00F5419D">
              <w:rPr>
                <w:noProof/>
                <w:webHidden/>
              </w:rPr>
              <w:fldChar w:fldCharType="end"/>
            </w:r>
          </w:hyperlink>
        </w:p>
        <w:p w:rsidR="00E223AD" w:rsidRDefault="003B1041">
          <w:pPr>
            <w:pStyle w:val="TDC1"/>
            <w:tabs>
              <w:tab w:val="right" w:leader="dot" w:pos="8630"/>
            </w:tabs>
            <w:rPr>
              <w:rFonts w:asciiTheme="minorHAnsi" w:eastAsiaTheme="minorEastAsia" w:hAnsiTheme="minorHAnsi" w:cstheme="minorBidi"/>
              <w:noProof/>
              <w:lang w:eastAsia="es-MX"/>
            </w:rPr>
          </w:pPr>
          <w:hyperlink w:anchor="_Toc528859721" w:history="1">
            <w:r w:rsidR="00E223AD" w:rsidRPr="00E83FDD">
              <w:rPr>
                <w:rStyle w:val="Hipervnculo"/>
                <w:noProof/>
              </w:rPr>
              <w:t>C430.000.120   DRP</w:t>
            </w:r>
            <w:r w:rsidR="00E223AD">
              <w:rPr>
                <w:noProof/>
                <w:webHidden/>
              </w:rPr>
              <w:tab/>
            </w:r>
            <w:r w:rsidR="00F5419D">
              <w:rPr>
                <w:noProof/>
                <w:webHidden/>
              </w:rPr>
              <w:fldChar w:fldCharType="begin"/>
            </w:r>
            <w:r w:rsidR="00F5419D">
              <w:rPr>
                <w:noProof/>
                <w:webHidden/>
              </w:rPr>
              <w:instrText xml:space="preserve"> =21 </w:instrText>
            </w:r>
            <w:r w:rsidR="00F5419D">
              <w:rPr>
                <w:noProof/>
                <w:webHidden/>
              </w:rPr>
              <w:fldChar w:fldCharType="separate"/>
            </w:r>
            <w:r w:rsidR="00F5419D">
              <w:rPr>
                <w:noProof/>
                <w:webHidden/>
              </w:rPr>
              <w:t>21</w:t>
            </w:r>
            <w:r w:rsidR="00F5419D">
              <w:rPr>
                <w:noProof/>
                <w:webHidden/>
              </w:rPr>
              <w:fldChar w:fldCharType="end"/>
            </w:r>
          </w:hyperlink>
        </w:p>
        <w:p w:rsidR="00E223AD"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22" w:history="1">
            <w:r w:rsidR="00E223AD" w:rsidRPr="00E83FDD">
              <w:rPr>
                <w:rStyle w:val="Hipervnculo"/>
                <w:noProof/>
              </w:rPr>
              <w:t>9.2</w:t>
            </w:r>
            <w:r w:rsidR="00E223AD">
              <w:rPr>
                <w:rFonts w:asciiTheme="minorHAnsi" w:eastAsiaTheme="minorEastAsia" w:hAnsiTheme="minorHAnsi" w:cstheme="minorBidi"/>
                <w:smallCaps w:val="0"/>
                <w:noProof/>
                <w:sz w:val="22"/>
                <w:szCs w:val="22"/>
                <w:lang w:eastAsia="es-MX"/>
              </w:rPr>
              <w:tab/>
            </w:r>
            <w:r w:rsidR="00E223AD" w:rsidRPr="00E83FDD">
              <w:rPr>
                <w:rStyle w:val="Hipervnculo"/>
                <w:noProof/>
              </w:rPr>
              <w:t>LOS PROCEDIMIENTOS ACTUALES PARA LOS NIVELES DE SERVICIO.</w:t>
            </w:r>
            <w:r w:rsidR="00E223AD">
              <w:rPr>
                <w:noProof/>
                <w:webHidden/>
              </w:rPr>
              <w:tab/>
            </w:r>
            <w:r w:rsidR="001B5A3D">
              <w:rPr>
                <w:noProof/>
                <w:webHidden/>
              </w:rPr>
              <w:fldChar w:fldCharType="begin"/>
            </w:r>
            <w:r w:rsidR="001B5A3D">
              <w:rPr>
                <w:noProof/>
                <w:webHidden/>
              </w:rPr>
              <w:instrText xml:space="preserve"> =21 </w:instrText>
            </w:r>
            <w:r w:rsidR="001B5A3D">
              <w:rPr>
                <w:noProof/>
                <w:webHidden/>
              </w:rPr>
              <w:fldChar w:fldCharType="separate"/>
            </w:r>
            <w:r w:rsidR="001B5A3D">
              <w:rPr>
                <w:noProof/>
                <w:webHidden/>
              </w:rPr>
              <w:t>21</w:t>
            </w:r>
            <w:r w:rsidR="001B5A3D">
              <w:rPr>
                <w:noProof/>
                <w:webHidden/>
              </w:rPr>
              <w:fldChar w:fldCharType="end"/>
            </w:r>
          </w:hyperlink>
        </w:p>
        <w:p w:rsidR="00E223AD" w:rsidRDefault="003B1041">
          <w:pPr>
            <w:pStyle w:val="TDC1"/>
            <w:tabs>
              <w:tab w:val="right" w:leader="dot" w:pos="8630"/>
            </w:tabs>
            <w:rPr>
              <w:rFonts w:asciiTheme="minorHAnsi" w:eastAsiaTheme="minorEastAsia" w:hAnsiTheme="minorHAnsi" w:cstheme="minorBidi"/>
              <w:noProof/>
              <w:lang w:eastAsia="es-MX"/>
            </w:rPr>
          </w:pPr>
          <w:hyperlink w:anchor="_Toc528859723" w:history="1">
            <w:r w:rsidR="00E223AD" w:rsidRPr="00E83FDD">
              <w:rPr>
                <w:rStyle w:val="Hipervnculo"/>
                <w:noProof/>
              </w:rPr>
              <w:t>C430.000.140  SLA</w:t>
            </w:r>
            <w:r w:rsidR="00E223AD">
              <w:rPr>
                <w:noProof/>
                <w:webHidden/>
              </w:rPr>
              <w:tab/>
            </w:r>
            <w:r w:rsidR="001B5A3D">
              <w:rPr>
                <w:noProof/>
                <w:webHidden/>
              </w:rPr>
              <w:fldChar w:fldCharType="begin"/>
            </w:r>
            <w:r w:rsidR="001B5A3D">
              <w:rPr>
                <w:noProof/>
                <w:webHidden/>
              </w:rPr>
              <w:instrText xml:space="preserve"> =21 </w:instrText>
            </w:r>
            <w:r w:rsidR="001B5A3D">
              <w:rPr>
                <w:noProof/>
                <w:webHidden/>
              </w:rPr>
              <w:fldChar w:fldCharType="separate"/>
            </w:r>
            <w:r w:rsidR="001B5A3D">
              <w:rPr>
                <w:noProof/>
                <w:webHidden/>
              </w:rPr>
              <w:t>21</w:t>
            </w:r>
            <w:r w:rsidR="001B5A3D">
              <w:rPr>
                <w:noProof/>
                <w:webHidden/>
              </w:rPr>
              <w:fldChar w:fldCharType="end"/>
            </w:r>
          </w:hyperlink>
        </w:p>
        <w:p w:rsidR="00E223AD" w:rsidRDefault="003B1041">
          <w:pPr>
            <w:pStyle w:val="TDC2"/>
            <w:tabs>
              <w:tab w:val="left" w:pos="1296"/>
            </w:tabs>
            <w:rPr>
              <w:rFonts w:asciiTheme="minorHAnsi" w:eastAsiaTheme="minorEastAsia" w:hAnsiTheme="minorHAnsi" w:cstheme="minorBidi"/>
              <w:smallCaps w:val="0"/>
              <w:noProof/>
              <w:sz w:val="22"/>
              <w:szCs w:val="22"/>
              <w:lang w:eastAsia="es-MX"/>
            </w:rPr>
          </w:pPr>
          <w:hyperlink w:anchor="_Toc528859724" w:history="1">
            <w:r w:rsidR="00E223AD" w:rsidRPr="00E83FDD">
              <w:rPr>
                <w:rStyle w:val="Hipervnculo"/>
                <w:noProof/>
              </w:rPr>
              <w:t>9.3</w:t>
            </w:r>
            <w:r w:rsidR="00E223AD">
              <w:rPr>
                <w:rFonts w:asciiTheme="minorHAnsi" w:eastAsiaTheme="minorEastAsia" w:hAnsiTheme="minorHAnsi" w:cstheme="minorBidi"/>
                <w:smallCaps w:val="0"/>
                <w:noProof/>
                <w:sz w:val="22"/>
                <w:szCs w:val="22"/>
                <w:lang w:eastAsia="es-MX"/>
              </w:rPr>
              <w:tab/>
            </w:r>
            <w:r w:rsidR="00E223AD" w:rsidRPr="00E83FDD">
              <w:rPr>
                <w:rStyle w:val="Hipervnculo"/>
                <w:noProof/>
              </w:rPr>
              <w:t>CONTACTOS.</w:t>
            </w:r>
            <w:r w:rsidR="00E223AD">
              <w:rPr>
                <w:noProof/>
                <w:webHidden/>
              </w:rPr>
              <w:tab/>
            </w:r>
            <w:r w:rsidR="001B5A3D">
              <w:rPr>
                <w:noProof/>
                <w:webHidden/>
              </w:rPr>
              <w:fldChar w:fldCharType="begin"/>
            </w:r>
            <w:r w:rsidR="001B5A3D">
              <w:rPr>
                <w:noProof/>
                <w:webHidden/>
              </w:rPr>
              <w:instrText xml:space="preserve"> =22 </w:instrText>
            </w:r>
            <w:r w:rsidR="001B5A3D">
              <w:rPr>
                <w:noProof/>
                <w:webHidden/>
              </w:rPr>
              <w:fldChar w:fldCharType="separate"/>
            </w:r>
            <w:r w:rsidR="001B5A3D">
              <w:rPr>
                <w:noProof/>
                <w:webHidden/>
              </w:rPr>
              <w:t>22</w:t>
            </w:r>
            <w:r w:rsidR="001B5A3D">
              <w:rPr>
                <w:noProof/>
                <w:webHidden/>
              </w:rPr>
              <w:fldChar w:fldCharType="end"/>
            </w:r>
          </w:hyperlink>
        </w:p>
        <w:p w:rsidR="00E223AD" w:rsidRDefault="003B1041">
          <w:pPr>
            <w:pStyle w:val="TDC1"/>
            <w:tabs>
              <w:tab w:val="left" w:pos="1008"/>
              <w:tab w:val="right" w:leader="dot" w:pos="8630"/>
            </w:tabs>
            <w:rPr>
              <w:rFonts w:asciiTheme="minorHAnsi" w:eastAsiaTheme="minorEastAsia" w:hAnsiTheme="minorHAnsi" w:cstheme="minorBidi"/>
              <w:noProof/>
              <w:lang w:eastAsia="es-MX"/>
            </w:rPr>
          </w:pPr>
          <w:hyperlink w:anchor="_Toc528859725" w:history="1">
            <w:r w:rsidR="00E223AD" w:rsidRPr="00E83FDD">
              <w:rPr>
                <w:rStyle w:val="Hipervnculo"/>
                <w:noProof/>
                <w:lang w:val="en-ZA"/>
              </w:rPr>
              <w:t>10</w:t>
            </w:r>
            <w:r w:rsidR="00E223AD">
              <w:rPr>
                <w:rFonts w:asciiTheme="minorHAnsi" w:eastAsiaTheme="minorEastAsia" w:hAnsiTheme="minorHAnsi" w:cstheme="minorBidi"/>
                <w:noProof/>
                <w:lang w:eastAsia="es-MX"/>
              </w:rPr>
              <w:tab/>
            </w:r>
            <w:r w:rsidR="00E223AD" w:rsidRPr="00E83FDD">
              <w:rPr>
                <w:rStyle w:val="Hipervnculo"/>
                <w:noProof/>
                <w:lang w:val="en-ZA"/>
              </w:rPr>
              <w:t>APÉNDICE</w:t>
            </w:r>
            <w:r w:rsidR="00E223AD">
              <w:rPr>
                <w:noProof/>
                <w:webHidden/>
              </w:rPr>
              <w:tab/>
            </w:r>
            <w:r w:rsidR="001B5A3D">
              <w:rPr>
                <w:noProof/>
                <w:webHidden/>
              </w:rPr>
              <w:fldChar w:fldCharType="begin"/>
            </w:r>
            <w:r w:rsidR="001B5A3D">
              <w:rPr>
                <w:noProof/>
                <w:webHidden/>
              </w:rPr>
              <w:instrText xml:space="preserve"> =23 </w:instrText>
            </w:r>
            <w:r w:rsidR="001B5A3D">
              <w:rPr>
                <w:noProof/>
                <w:webHidden/>
              </w:rPr>
              <w:fldChar w:fldCharType="separate"/>
            </w:r>
            <w:r w:rsidR="001B5A3D">
              <w:rPr>
                <w:noProof/>
                <w:webHidden/>
              </w:rPr>
              <w:t>23</w:t>
            </w:r>
            <w:r w:rsidR="001B5A3D">
              <w:rPr>
                <w:noProof/>
                <w:webHidden/>
              </w:rPr>
              <w:fldChar w:fldCharType="end"/>
            </w:r>
          </w:hyperlink>
        </w:p>
        <w:p w:rsidR="00E223AD" w:rsidRDefault="003B1041">
          <w:pPr>
            <w:pStyle w:val="TDC2"/>
            <w:tabs>
              <w:tab w:val="left" w:pos="1440"/>
            </w:tabs>
            <w:rPr>
              <w:rFonts w:asciiTheme="minorHAnsi" w:eastAsiaTheme="minorEastAsia" w:hAnsiTheme="minorHAnsi" w:cstheme="minorBidi"/>
              <w:smallCaps w:val="0"/>
              <w:noProof/>
              <w:sz w:val="22"/>
              <w:szCs w:val="22"/>
              <w:lang w:eastAsia="es-MX"/>
            </w:rPr>
          </w:pPr>
          <w:hyperlink w:anchor="_Toc528859726" w:history="1">
            <w:r w:rsidR="00E223AD" w:rsidRPr="00E83FDD">
              <w:rPr>
                <w:rStyle w:val="Hipervnculo"/>
                <w:noProof/>
              </w:rPr>
              <w:t>10.1</w:t>
            </w:r>
            <w:r w:rsidR="00E223AD">
              <w:rPr>
                <w:rFonts w:asciiTheme="minorHAnsi" w:eastAsiaTheme="minorEastAsia" w:hAnsiTheme="minorHAnsi" w:cstheme="minorBidi"/>
                <w:smallCaps w:val="0"/>
                <w:noProof/>
                <w:sz w:val="22"/>
                <w:szCs w:val="22"/>
                <w:lang w:eastAsia="es-MX"/>
              </w:rPr>
              <w:tab/>
            </w:r>
            <w:r w:rsidR="00E223AD" w:rsidRPr="00E83FDD">
              <w:rPr>
                <w:rStyle w:val="Hipervnculo"/>
                <w:noProof/>
              </w:rPr>
              <w:t>LAS SIGLAS.</w:t>
            </w:r>
            <w:r w:rsidR="00E223AD">
              <w:rPr>
                <w:noProof/>
                <w:webHidden/>
              </w:rPr>
              <w:tab/>
            </w:r>
            <w:r w:rsidR="001B5A3D">
              <w:rPr>
                <w:noProof/>
                <w:webHidden/>
              </w:rPr>
              <w:fldChar w:fldCharType="begin"/>
            </w:r>
            <w:r w:rsidR="001B5A3D">
              <w:rPr>
                <w:noProof/>
                <w:webHidden/>
              </w:rPr>
              <w:instrText xml:space="preserve"> =23 </w:instrText>
            </w:r>
            <w:r w:rsidR="001B5A3D">
              <w:rPr>
                <w:noProof/>
                <w:webHidden/>
              </w:rPr>
              <w:fldChar w:fldCharType="separate"/>
            </w:r>
            <w:r w:rsidR="001B5A3D">
              <w:rPr>
                <w:noProof/>
                <w:webHidden/>
              </w:rPr>
              <w:t>23</w:t>
            </w:r>
            <w:r w:rsidR="001B5A3D">
              <w:rPr>
                <w:noProof/>
                <w:webHidden/>
              </w:rPr>
              <w:fldChar w:fldCharType="end"/>
            </w:r>
          </w:hyperlink>
        </w:p>
        <w:p w:rsidR="009A63C8" w:rsidRDefault="00592ABB">
          <w:r w:rsidRPr="00270617">
            <w:fldChar w:fldCharType="end"/>
          </w:r>
        </w:p>
      </w:sdtContent>
    </w:sdt>
    <w:p w:rsidR="00435BFA" w:rsidRPr="00435BFA" w:rsidRDefault="00435BFA" w:rsidP="00435BFA">
      <w:pPr>
        <w:pStyle w:val="TDC1"/>
        <w:tabs>
          <w:tab w:val="right" w:leader="dot" w:pos="8640"/>
        </w:tabs>
        <w:rPr>
          <w:sz w:val="20"/>
        </w:rPr>
        <w:sectPr w:rsidR="00435BFA" w:rsidRPr="00435BFA">
          <w:headerReference w:type="default" r:id="rId19"/>
          <w:footerReference w:type="even" r:id="rId20"/>
          <w:footerReference w:type="default" r:id="rId21"/>
          <w:headerReference w:type="first" r:id="rId22"/>
          <w:footerReference w:type="first" r:id="rId23"/>
          <w:type w:val="continuous"/>
          <w:pgSz w:w="12240" w:h="15840"/>
          <w:pgMar w:top="1440" w:right="1800" w:bottom="1800" w:left="1800" w:header="720" w:footer="720" w:gutter="0"/>
          <w:cols w:space="720"/>
          <w:docGrid w:linePitch="360"/>
        </w:sectPr>
      </w:pPr>
    </w:p>
    <w:p w:rsidR="001B5A3D" w:rsidRDefault="001B5A3D" w:rsidP="00435BFA"/>
    <w:p w:rsidR="001B5A3D" w:rsidRPr="001B5A3D" w:rsidRDefault="001B5A3D" w:rsidP="001B5A3D"/>
    <w:p w:rsidR="001B5A3D" w:rsidRPr="001B5A3D" w:rsidRDefault="001B5A3D" w:rsidP="001B5A3D"/>
    <w:p w:rsidR="001B5A3D" w:rsidRPr="001B5A3D" w:rsidRDefault="001B5A3D" w:rsidP="001B5A3D"/>
    <w:p w:rsidR="001B5A3D" w:rsidRDefault="001B5A3D" w:rsidP="001B5A3D">
      <w:pPr>
        <w:tabs>
          <w:tab w:val="left" w:pos="4009"/>
        </w:tabs>
      </w:pPr>
      <w:r>
        <w:tab/>
      </w:r>
    </w:p>
    <w:p w:rsidR="00435BFA" w:rsidRPr="001B5A3D" w:rsidRDefault="001B5A3D" w:rsidP="001B5A3D">
      <w:pPr>
        <w:tabs>
          <w:tab w:val="left" w:pos="4009"/>
        </w:tabs>
        <w:sectPr w:rsidR="00435BFA" w:rsidRPr="001B5A3D">
          <w:type w:val="continuous"/>
          <w:pgSz w:w="12240" w:h="15840"/>
          <w:pgMar w:top="1440" w:right="1800" w:bottom="1800" w:left="1800" w:header="720" w:footer="720" w:gutter="0"/>
          <w:cols w:space="720"/>
          <w:docGrid w:linePitch="360"/>
        </w:sectPr>
      </w:pPr>
      <w:r>
        <w:tab/>
      </w:r>
    </w:p>
    <w:p w:rsidR="00435BFA" w:rsidRPr="00346302" w:rsidRDefault="00A83F36" w:rsidP="00CD4ED2">
      <w:pPr>
        <w:pStyle w:val="Ttulo1"/>
        <w:keepLines/>
        <w:numPr>
          <w:ilvl w:val="0"/>
          <w:numId w:val="1"/>
        </w:numPr>
        <w:tabs>
          <w:tab w:val="left" w:pos="5760"/>
        </w:tabs>
        <w:spacing w:before="0" w:after="240"/>
        <w:rPr>
          <w:color w:val="0000FF"/>
          <w:sz w:val="24"/>
          <w:szCs w:val="24"/>
        </w:rPr>
      </w:pPr>
      <w:bookmarkStart w:id="9" w:name="_Toc528859696"/>
      <w:r>
        <w:rPr>
          <w:color w:val="0000FF"/>
          <w:sz w:val="24"/>
          <w:szCs w:val="24"/>
        </w:rPr>
        <w:lastRenderedPageBreak/>
        <w:t>INTRODUCCIÓN</w:t>
      </w:r>
      <w:bookmarkEnd w:id="9"/>
    </w:p>
    <w:p w:rsidR="00EF2340" w:rsidRDefault="00B955A5" w:rsidP="00892437">
      <w:pPr>
        <w:pStyle w:val="Ttulo2"/>
        <w:keepLines/>
        <w:numPr>
          <w:ilvl w:val="1"/>
          <w:numId w:val="1"/>
        </w:numPr>
        <w:pBdr>
          <w:bottom w:val="single" w:sz="4" w:space="1" w:color="000000"/>
        </w:pBdr>
        <w:tabs>
          <w:tab w:val="clear" w:pos="792"/>
          <w:tab w:val="num" w:pos="1206"/>
          <w:tab w:val="left" w:pos="5760"/>
        </w:tabs>
        <w:spacing w:before="360" w:after="0"/>
        <w:ind w:left="1206" w:hanging="576"/>
        <w:rPr>
          <w:color w:val="0000FF"/>
        </w:rPr>
      </w:pPr>
      <w:bookmarkStart w:id="10" w:name="_Toc528859697"/>
      <w:r>
        <w:rPr>
          <w:color w:val="0000FF"/>
        </w:rPr>
        <w:t>PROPÓSITO DE ESTE DOCUMENTO</w:t>
      </w:r>
      <w:bookmarkEnd w:id="10"/>
    </w:p>
    <w:p w:rsidR="00892437" w:rsidRDefault="00892437" w:rsidP="00892437">
      <w:pPr>
        <w:pStyle w:val="Textoindependiente2"/>
      </w:pPr>
    </w:p>
    <w:p w:rsidR="00892437" w:rsidRPr="00892437" w:rsidRDefault="00892437" w:rsidP="00892437">
      <w:pPr>
        <w:pStyle w:val="Textoindependiente2"/>
      </w:pPr>
      <w:r w:rsidRPr="00892437">
        <w:t>Este documento ofrece una descripción general de la ayuda del sistema de producción integrada de aplicaciones para la </w:t>
      </w:r>
      <w:r w:rsidR="00EC41A4">
        <w:t>tarjeta corporativa. El objetivo de este manual es proporcionar una primera referencia al nuevo personal y para quien quiera aprender o necesitan apoyo los procesos para la producción de L1 / L2 seguido de Banamex y el funcionamiento de la aplicación. El objetivo del manual de apoyo es el de proporcionar una lista de las tareas que necesitan controlar el entorno productivo del sistema y ofrecer una solución, y los pasos necesarios para llevar a solucionar cualquier incidencia. Con la ayuda de este documento, L1 y L2 será capaz de proporcionar el apoyo necesario, el nivel de apoyo L3 será la encargada de la aplicación del ordenador de la tarjeta corporativa.</w:t>
      </w:r>
    </w:p>
    <w:p w:rsidR="00435BFA" w:rsidRPr="0095415E" w:rsidRDefault="00892437" w:rsidP="00CD4ED2">
      <w:pPr>
        <w:pStyle w:val="Ttulo2"/>
        <w:keepLines/>
        <w:numPr>
          <w:ilvl w:val="1"/>
          <w:numId w:val="1"/>
        </w:numPr>
        <w:pBdr>
          <w:bottom w:val="single" w:sz="4" w:space="1" w:color="000000"/>
        </w:pBdr>
        <w:tabs>
          <w:tab w:val="clear" w:pos="792"/>
          <w:tab w:val="num" w:pos="1206"/>
          <w:tab w:val="left" w:pos="5760"/>
        </w:tabs>
        <w:spacing w:before="360" w:after="0"/>
        <w:ind w:left="1206" w:hanging="576"/>
        <w:rPr>
          <w:color w:val="0000FF"/>
        </w:rPr>
      </w:pPr>
      <w:bookmarkStart w:id="11" w:name="_Toc528859698"/>
      <w:r>
        <w:rPr>
          <w:color w:val="0000FF"/>
        </w:rPr>
        <w:t>DESCRIPCIÓN DEL PROYECTO</w:t>
      </w:r>
      <w:bookmarkEnd w:id="11"/>
    </w:p>
    <w:p w:rsidR="00892437" w:rsidRPr="00664DBF" w:rsidRDefault="00892437" w:rsidP="00892437">
      <w:pPr>
        <w:pStyle w:val="text1"/>
        <w:ind w:left="630"/>
        <w:rPr>
          <w:rFonts w:ascii="Arial" w:hAnsi="Arial" w:cs="Arial"/>
          <w:lang w:val="es-MX"/>
        </w:rPr>
      </w:pPr>
      <w:r w:rsidRPr="00664DBF">
        <w:rPr>
          <w:rFonts w:ascii="Arial" w:hAnsi="Arial" w:cs="Arial"/>
          <w:lang w:val="es-MX"/>
        </w:rPr>
        <w:t>Nombre del cliente y la ubicación     </w:t>
      </w:r>
      <w:r w:rsidRPr="00664DBF">
        <w:rPr>
          <w:rFonts w:ascii="Arial" w:hAnsi="Arial" w:cs="Arial"/>
          <w:lang w:val="es-MX"/>
        </w:rPr>
        <w:tab/>
        <w:t>: Banco Banamex México</w:t>
      </w:r>
    </w:p>
    <w:p w:rsidR="00892437" w:rsidRPr="00664DBF" w:rsidRDefault="00892437" w:rsidP="00892437">
      <w:pPr>
        <w:pStyle w:val="text1"/>
        <w:ind w:left="630"/>
        <w:rPr>
          <w:rFonts w:ascii="Arial" w:hAnsi="Arial" w:cs="Arial"/>
          <w:lang w:val="es-MX"/>
        </w:rPr>
      </w:pPr>
      <w:r w:rsidRPr="00664DBF">
        <w:rPr>
          <w:rFonts w:ascii="Arial" w:hAnsi="Arial" w:cs="Arial"/>
          <w:lang w:val="es-MX"/>
        </w:rPr>
        <w:t>Nombre del proyecto</w:t>
      </w:r>
      <w:r w:rsidRPr="00664DBF">
        <w:rPr>
          <w:rFonts w:ascii="Arial" w:hAnsi="Arial" w:cs="Arial"/>
          <w:lang w:val="es-MX"/>
        </w:rPr>
        <w:tab/>
      </w:r>
      <w:r w:rsidRPr="00664DBF">
        <w:rPr>
          <w:rFonts w:ascii="Arial" w:hAnsi="Arial" w:cs="Arial"/>
          <w:lang w:val="es-MX"/>
        </w:rPr>
        <w:tab/>
      </w:r>
      <w:r w:rsidRPr="00664DBF">
        <w:rPr>
          <w:rFonts w:ascii="Arial" w:hAnsi="Arial" w:cs="Arial"/>
          <w:lang w:val="es-MX"/>
        </w:rPr>
        <w:tab/>
        <w:t>: Banamex</w:t>
      </w:r>
    </w:p>
    <w:p w:rsidR="00892437" w:rsidRPr="00664DBF" w:rsidRDefault="00892437" w:rsidP="00892437">
      <w:pPr>
        <w:pStyle w:val="text1"/>
        <w:ind w:left="630"/>
        <w:rPr>
          <w:rFonts w:ascii="Arial" w:hAnsi="Arial" w:cs="Arial"/>
          <w:lang w:val="es-MX"/>
        </w:rPr>
      </w:pPr>
      <w:r w:rsidRPr="00664DBF">
        <w:rPr>
          <w:rFonts w:ascii="Arial" w:hAnsi="Arial" w:cs="Arial"/>
          <w:lang w:val="es-MX"/>
        </w:rPr>
        <w:t>Tipo de proyecto</w:t>
      </w:r>
      <w:r w:rsidRPr="00664DBF">
        <w:rPr>
          <w:rFonts w:ascii="Arial" w:hAnsi="Arial" w:cs="Arial"/>
          <w:lang w:val="es-MX"/>
        </w:rPr>
        <w:tab/>
      </w:r>
      <w:r w:rsidRPr="00664DBF">
        <w:rPr>
          <w:rFonts w:ascii="Arial" w:hAnsi="Arial" w:cs="Arial"/>
          <w:lang w:val="es-MX"/>
        </w:rPr>
        <w:tab/>
      </w:r>
      <w:r w:rsidRPr="00664DBF">
        <w:rPr>
          <w:rFonts w:ascii="Arial" w:hAnsi="Arial" w:cs="Arial"/>
          <w:lang w:val="es-MX"/>
        </w:rPr>
        <w:tab/>
      </w:r>
      <w:r w:rsidR="00765E3F" w:rsidRPr="00664DBF">
        <w:rPr>
          <w:rFonts w:ascii="Arial" w:hAnsi="Arial" w:cs="Arial"/>
          <w:lang w:val="es-MX"/>
        </w:rPr>
        <w:tab/>
      </w:r>
      <w:r w:rsidRPr="00664DBF">
        <w:rPr>
          <w:rFonts w:ascii="Arial" w:hAnsi="Arial" w:cs="Arial"/>
          <w:lang w:val="es-MX"/>
        </w:rPr>
        <w:t>: L1 / L2 apoyo a la producción</w:t>
      </w:r>
    </w:p>
    <w:p w:rsidR="00892437" w:rsidRPr="00664DBF" w:rsidRDefault="00892437" w:rsidP="00892437">
      <w:pPr>
        <w:pStyle w:val="text1"/>
        <w:ind w:left="630"/>
        <w:rPr>
          <w:rFonts w:ascii="Arial" w:hAnsi="Arial" w:cs="Arial"/>
          <w:lang w:val="es-MX"/>
        </w:rPr>
      </w:pPr>
      <w:r w:rsidRPr="00664DBF">
        <w:rPr>
          <w:rFonts w:ascii="Arial" w:hAnsi="Arial" w:cs="Arial"/>
          <w:lang w:val="es-MX"/>
        </w:rPr>
        <w:t>CSI ID de la aplicación</w:t>
      </w:r>
      <w:r w:rsidRPr="00664DBF">
        <w:rPr>
          <w:rFonts w:ascii="Arial" w:hAnsi="Arial" w:cs="Arial"/>
          <w:lang w:val="es-MX"/>
        </w:rPr>
        <w:tab/>
      </w:r>
      <w:r w:rsidRPr="00664DBF">
        <w:rPr>
          <w:rFonts w:ascii="Arial" w:hAnsi="Arial" w:cs="Arial"/>
          <w:lang w:val="es-MX"/>
        </w:rPr>
        <w:tab/>
      </w:r>
      <w:r w:rsidR="00765E3F" w:rsidRPr="00664DBF">
        <w:rPr>
          <w:rFonts w:ascii="Arial" w:hAnsi="Arial" w:cs="Arial"/>
          <w:lang w:val="es-MX"/>
        </w:rPr>
        <w:tab/>
      </w:r>
      <w:r w:rsidRPr="00664DBF">
        <w:rPr>
          <w:rFonts w:ascii="Arial" w:hAnsi="Arial" w:cs="Arial"/>
          <w:lang w:val="es-MX"/>
        </w:rPr>
        <w:t>: </w:t>
      </w:r>
      <w:r w:rsidR="00A143B0">
        <w:rPr>
          <w:rFonts w:ascii="Arial" w:hAnsi="Arial" w:cs="Arial"/>
          <w:lang w:val="es-MX"/>
        </w:rPr>
        <w:t>145791</w:t>
      </w:r>
      <w:r w:rsidR="002C5B55">
        <w:rPr>
          <w:rFonts w:ascii="Arial" w:hAnsi="Arial" w:cs="Arial"/>
          <w:lang w:val="es-MX"/>
        </w:rPr>
        <w:t>, 163928</w:t>
      </w:r>
    </w:p>
    <w:p w:rsidR="00615B71" w:rsidRPr="00BA5003" w:rsidRDefault="00615B71" w:rsidP="00435BFA">
      <w:pPr>
        <w:pStyle w:val="text1"/>
        <w:ind w:left="0"/>
        <w:rPr>
          <w:rFonts w:ascii="Arial" w:hAnsi="Arial" w:cs="Arial"/>
          <w:lang w:val="es-MX"/>
        </w:rPr>
      </w:pPr>
    </w:p>
    <w:p w:rsidR="00435BFA" w:rsidRPr="00615B71" w:rsidRDefault="006860C2" w:rsidP="00CD4ED2">
      <w:pPr>
        <w:pStyle w:val="Ttulo1"/>
        <w:keepLines/>
        <w:numPr>
          <w:ilvl w:val="0"/>
          <w:numId w:val="1"/>
        </w:numPr>
        <w:tabs>
          <w:tab w:val="left" w:pos="5760"/>
        </w:tabs>
        <w:spacing w:before="0" w:after="240"/>
        <w:rPr>
          <w:color w:val="0000FF"/>
          <w:sz w:val="24"/>
        </w:rPr>
      </w:pPr>
      <w:bookmarkStart w:id="12" w:name="_Toc528859699"/>
      <w:r>
        <w:rPr>
          <w:color w:val="0000FF"/>
          <w:sz w:val="24"/>
          <w:szCs w:val="24"/>
        </w:rPr>
        <w:t>DESCRIPCIÓN DE LA EMPRESA.</w:t>
      </w:r>
      <w:bookmarkEnd w:id="12"/>
    </w:p>
    <w:p w:rsidR="00435BFA" w:rsidRPr="00615B71" w:rsidRDefault="006860C2" w:rsidP="00CD4ED2">
      <w:pPr>
        <w:pStyle w:val="Ttulo2"/>
        <w:keepLines/>
        <w:numPr>
          <w:ilvl w:val="1"/>
          <w:numId w:val="1"/>
        </w:numPr>
        <w:pBdr>
          <w:bottom w:val="single" w:sz="4" w:space="1" w:color="000000"/>
        </w:pBdr>
        <w:tabs>
          <w:tab w:val="clear" w:pos="792"/>
          <w:tab w:val="num" w:pos="1206"/>
          <w:tab w:val="left" w:pos="5760"/>
        </w:tabs>
        <w:spacing w:before="360" w:after="0"/>
        <w:ind w:left="1206" w:hanging="576"/>
        <w:rPr>
          <w:color w:val="0000FF"/>
        </w:rPr>
      </w:pPr>
      <w:bookmarkStart w:id="13" w:name="_Toc528859700"/>
      <w:r>
        <w:rPr>
          <w:bCs w:val="0"/>
          <w:color w:val="0000FF"/>
        </w:rPr>
        <w:t>NEGOCIOS MANEJADOS POR LA APLICACIÓN.</w:t>
      </w:r>
      <w:bookmarkEnd w:id="13"/>
    </w:p>
    <w:p w:rsidR="00435BFA" w:rsidRDefault="00435BFA" w:rsidP="00435BFA">
      <w:pPr>
        <w:spacing w:after="240"/>
        <w:ind w:left="-15"/>
        <w:jc w:val="both"/>
        <w:rPr>
          <w:sz w:val="22"/>
          <w:szCs w:val="22"/>
        </w:rPr>
      </w:pPr>
    </w:p>
    <w:p w:rsidR="00EB7253" w:rsidRDefault="000617CE" w:rsidP="000617CE">
      <w:pPr>
        <w:spacing w:after="240"/>
        <w:ind w:left="-15"/>
        <w:jc w:val="both"/>
        <w:rPr>
          <w:sz w:val="22"/>
          <w:szCs w:val="22"/>
        </w:rPr>
      </w:pPr>
      <w:r>
        <w:rPr>
          <w:sz w:val="22"/>
          <w:szCs w:val="22"/>
        </w:rPr>
        <w:t xml:space="preserve">Banamex ofrece líneas de crédito </w:t>
      </w:r>
      <w:r w:rsidR="002614EE">
        <w:rPr>
          <w:sz w:val="22"/>
          <w:szCs w:val="22"/>
        </w:rPr>
        <w:t>T</w:t>
      </w:r>
      <w:r w:rsidR="00EB7253">
        <w:rPr>
          <w:sz w:val="22"/>
          <w:szCs w:val="22"/>
        </w:rPr>
        <w:t xml:space="preserve">arjeta corporativa </w:t>
      </w:r>
      <w:r>
        <w:rPr>
          <w:sz w:val="22"/>
          <w:szCs w:val="22"/>
        </w:rPr>
        <w:t xml:space="preserve">a empresas o </w:t>
      </w:r>
      <w:proofErr w:type="gramStart"/>
      <w:r>
        <w:rPr>
          <w:sz w:val="22"/>
          <w:szCs w:val="22"/>
        </w:rPr>
        <w:t xml:space="preserve">grupos </w:t>
      </w:r>
      <w:r w:rsidR="00AA7D9A">
        <w:rPr>
          <w:sz w:val="22"/>
          <w:szCs w:val="22"/>
        </w:rPr>
        <w:t xml:space="preserve"> y</w:t>
      </w:r>
      <w:proofErr w:type="gramEnd"/>
      <w:r w:rsidR="00AA7D9A">
        <w:rPr>
          <w:sz w:val="22"/>
          <w:szCs w:val="22"/>
        </w:rPr>
        <w:t xml:space="preserve"> estas empresas </w:t>
      </w:r>
      <w:r w:rsidRPr="000617CE">
        <w:rPr>
          <w:sz w:val="22"/>
          <w:szCs w:val="22"/>
        </w:rPr>
        <w:t>podrían tene</w:t>
      </w:r>
      <w:r w:rsidR="00EB7253">
        <w:rPr>
          <w:sz w:val="22"/>
          <w:szCs w:val="22"/>
        </w:rPr>
        <w:t>r varias divisiones o subgrupos.</w:t>
      </w:r>
    </w:p>
    <w:p w:rsidR="00EB7253" w:rsidRDefault="00EB7253" w:rsidP="000617CE">
      <w:pPr>
        <w:spacing w:after="240"/>
        <w:ind w:left="-15"/>
        <w:jc w:val="both"/>
        <w:rPr>
          <w:sz w:val="22"/>
          <w:szCs w:val="22"/>
        </w:rPr>
      </w:pPr>
      <w:proofErr w:type="spellStart"/>
      <w:r>
        <w:rPr>
          <w:sz w:val="22"/>
          <w:szCs w:val="22"/>
        </w:rPr>
        <w:t>Lineas</w:t>
      </w:r>
      <w:proofErr w:type="spellEnd"/>
      <w:r>
        <w:rPr>
          <w:sz w:val="22"/>
          <w:szCs w:val="22"/>
        </w:rPr>
        <w:t xml:space="preserve"> de </w:t>
      </w:r>
      <w:proofErr w:type="spellStart"/>
      <w:r>
        <w:rPr>
          <w:sz w:val="22"/>
          <w:szCs w:val="22"/>
        </w:rPr>
        <w:t>debito</w:t>
      </w:r>
      <w:proofErr w:type="spellEnd"/>
      <w:r>
        <w:rPr>
          <w:sz w:val="22"/>
          <w:szCs w:val="22"/>
        </w:rPr>
        <w:t xml:space="preserve"> </w:t>
      </w:r>
      <w:r w:rsidR="002614EE">
        <w:rPr>
          <w:sz w:val="22"/>
          <w:szCs w:val="22"/>
        </w:rPr>
        <w:t>Tarjeta e</w:t>
      </w:r>
      <w:r>
        <w:rPr>
          <w:sz w:val="22"/>
          <w:szCs w:val="22"/>
        </w:rPr>
        <w:t>jecutiva podrían ser utilizados en un esquema tipo línea de crédito para Empresas o corporativos.</w:t>
      </w:r>
    </w:p>
    <w:p w:rsidR="000617CE" w:rsidRDefault="000617CE" w:rsidP="000617CE">
      <w:pPr>
        <w:spacing w:after="240"/>
        <w:ind w:left="-15"/>
        <w:jc w:val="both"/>
        <w:rPr>
          <w:sz w:val="22"/>
          <w:szCs w:val="22"/>
        </w:rPr>
      </w:pPr>
      <w:r w:rsidRPr="000617CE">
        <w:rPr>
          <w:sz w:val="22"/>
          <w:szCs w:val="22"/>
        </w:rPr>
        <w:t xml:space="preserve">Existen varios productos </w:t>
      </w:r>
      <w:proofErr w:type="gramStart"/>
      <w:r w:rsidRPr="000617CE">
        <w:rPr>
          <w:sz w:val="22"/>
          <w:szCs w:val="22"/>
        </w:rPr>
        <w:t xml:space="preserve">financieros </w:t>
      </w:r>
      <w:r w:rsidR="002F633E">
        <w:rPr>
          <w:sz w:val="22"/>
          <w:szCs w:val="22"/>
        </w:rPr>
        <w:t xml:space="preserve"> como</w:t>
      </w:r>
      <w:proofErr w:type="gramEnd"/>
      <w:r w:rsidR="002F633E">
        <w:rPr>
          <w:sz w:val="22"/>
          <w:szCs w:val="22"/>
        </w:rPr>
        <w:t xml:space="preserve"> </w:t>
      </w:r>
      <w:r w:rsidRPr="000617CE">
        <w:rPr>
          <w:sz w:val="22"/>
          <w:szCs w:val="22"/>
        </w:rPr>
        <w:t>líneas de crédito empresariales.</w:t>
      </w:r>
    </w:p>
    <w:p w:rsidR="000617CE" w:rsidRDefault="000617CE" w:rsidP="000617CE">
      <w:pPr>
        <w:spacing w:after="240"/>
        <w:ind w:left="-15"/>
        <w:jc w:val="both"/>
        <w:rPr>
          <w:sz w:val="22"/>
          <w:szCs w:val="22"/>
        </w:rPr>
      </w:pPr>
      <w:r>
        <w:rPr>
          <w:sz w:val="22"/>
          <w:szCs w:val="22"/>
        </w:rPr>
        <w:t xml:space="preserve">Los límites de crédito son controlados </w:t>
      </w:r>
      <w:r w:rsidR="00FD0C43">
        <w:rPr>
          <w:sz w:val="22"/>
          <w:szCs w:val="22"/>
        </w:rPr>
        <w:t xml:space="preserve">a nivel </w:t>
      </w:r>
      <w:proofErr w:type="gramStart"/>
      <w:r>
        <w:rPr>
          <w:sz w:val="22"/>
          <w:szCs w:val="22"/>
        </w:rPr>
        <w:t>empleado</w:t>
      </w:r>
      <w:r w:rsidR="00AA7D9A">
        <w:rPr>
          <w:sz w:val="22"/>
          <w:szCs w:val="22"/>
        </w:rPr>
        <w:t xml:space="preserve">,  </w:t>
      </w:r>
      <w:r w:rsidR="00FD0C43">
        <w:rPr>
          <w:sz w:val="22"/>
          <w:szCs w:val="22"/>
        </w:rPr>
        <w:t>división</w:t>
      </w:r>
      <w:proofErr w:type="gramEnd"/>
      <w:r w:rsidR="00FD0C43">
        <w:rPr>
          <w:sz w:val="22"/>
          <w:szCs w:val="22"/>
        </w:rPr>
        <w:t xml:space="preserve"> y empresa</w:t>
      </w:r>
      <w:r>
        <w:rPr>
          <w:sz w:val="22"/>
          <w:szCs w:val="22"/>
        </w:rPr>
        <w:t xml:space="preserve">. </w:t>
      </w:r>
      <w:r w:rsidRPr="000617CE">
        <w:rPr>
          <w:sz w:val="22"/>
          <w:szCs w:val="22"/>
        </w:rPr>
        <w:t xml:space="preserve">Las empresas tienen diferentes reglas con respecto a la línea de crédito. Por </w:t>
      </w:r>
      <w:proofErr w:type="gramStart"/>
      <w:r w:rsidRPr="000617CE">
        <w:rPr>
          <w:sz w:val="22"/>
          <w:szCs w:val="22"/>
        </w:rPr>
        <w:t>ejemplo</w:t>
      </w:r>
      <w:proofErr w:type="gramEnd"/>
      <w:r w:rsidRPr="000617CE">
        <w:rPr>
          <w:sz w:val="22"/>
          <w:szCs w:val="22"/>
        </w:rPr>
        <w:t xml:space="preserve"> que el crédito solo podría ser utilizado para hacer compras en específicos giros de negocio.</w:t>
      </w:r>
    </w:p>
    <w:p w:rsidR="000617CE" w:rsidRPr="000617CE" w:rsidRDefault="00AA7D9A" w:rsidP="000617CE">
      <w:pPr>
        <w:spacing w:after="240"/>
        <w:ind w:left="-15"/>
        <w:jc w:val="both"/>
        <w:rPr>
          <w:sz w:val="22"/>
          <w:szCs w:val="22"/>
        </w:rPr>
      </w:pPr>
      <w:r>
        <w:rPr>
          <w:sz w:val="22"/>
          <w:szCs w:val="22"/>
        </w:rPr>
        <w:t xml:space="preserve"> </w:t>
      </w:r>
    </w:p>
    <w:p w:rsidR="0049063C" w:rsidRPr="00615B71" w:rsidRDefault="0049063C" w:rsidP="0049063C">
      <w:pPr>
        <w:pStyle w:val="Ttulo2"/>
        <w:keepLines/>
        <w:numPr>
          <w:ilvl w:val="1"/>
          <w:numId w:val="1"/>
        </w:numPr>
        <w:pBdr>
          <w:bottom w:val="single" w:sz="4" w:space="1" w:color="000000"/>
        </w:pBdr>
        <w:tabs>
          <w:tab w:val="left" w:pos="5760"/>
        </w:tabs>
        <w:spacing w:before="360" w:after="0"/>
        <w:rPr>
          <w:color w:val="0000FF"/>
        </w:rPr>
      </w:pPr>
      <w:bookmarkStart w:id="14" w:name="_Toc407313672"/>
      <w:bookmarkStart w:id="15" w:name="_Toc528859701"/>
      <w:r>
        <w:rPr>
          <w:bCs w:val="0"/>
          <w:color w:val="0000FF"/>
        </w:rPr>
        <w:t>IMPACTO EN EL NEGOCIO SI LA APLICACIÓN SUFRE BAJA TEMPORAL.</w:t>
      </w:r>
      <w:bookmarkEnd w:id="14"/>
      <w:bookmarkEnd w:id="15"/>
    </w:p>
    <w:p w:rsidR="000617CE" w:rsidRPr="000617CE" w:rsidRDefault="000617CE" w:rsidP="000617CE">
      <w:pPr>
        <w:spacing w:after="240"/>
        <w:ind w:left="-15"/>
        <w:jc w:val="both"/>
        <w:rPr>
          <w:sz w:val="22"/>
          <w:szCs w:val="22"/>
        </w:rPr>
      </w:pPr>
    </w:p>
    <w:p w:rsidR="0049063C" w:rsidRDefault="000617CE" w:rsidP="0049063C">
      <w:pPr>
        <w:spacing w:after="240"/>
        <w:ind w:left="-15"/>
        <w:jc w:val="both"/>
        <w:rPr>
          <w:rFonts w:ascii="Times New Roman" w:hAnsi="Times New Roman"/>
          <w:iCs/>
          <w:sz w:val="24"/>
          <w:szCs w:val="24"/>
        </w:rPr>
      </w:pPr>
      <w:r>
        <w:rPr>
          <w:sz w:val="22"/>
          <w:szCs w:val="22"/>
        </w:rPr>
        <w:lastRenderedPageBreak/>
        <w:t xml:space="preserve"> </w:t>
      </w:r>
      <w:r w:rsidR="0049063C">
        <w:rPr>
          <w:sz w:val="22"/>
          <w:szCs w:val="22"/>
        </w:rPr>
        <w:t xml:space="preserve">Si la aplicación 145791 sufre baja temporal afecta directamente al área operativa del banco en cuestiones de control de los límites de crédito, alta a empresas, reportes empresariales </w:t>
      </w:r>
      <w:proofErr w:type="spellStart"/>
      <w:r w:rsidR="0049063C">
        <w:rPr>
          <w:sz w:val="22"/>
          <w:szCs w:val="22"/>
        </w:rPr>
        <w:t>etc</w:t>
      </w:r>
      <w:proofErr w:type="spellEnd"/>
      <w:r w:rsidR="0049063C">
        <w:rPr>
          <w:sz w:val="22"/>
          <w:szCs w:val="22"/>
        </w:rPr>
        <w:t xml:space="preserve"> </w:t>
      </w:r>
      <w:r w:rsidR="0049063C">
        <w:rPr>
          <w:rFonts w:ascii="Times New Roman" w:hAnsi="Times New Roman"/>
          <w:iCs/>
          <w:sz w:val="24"/>
          <w:szCs w:val="24"/>
        </w:rPr>
        <w:t xml:space="preserve">  </w:t>
      </w:r>
    </w:p>
    <w:p w:rsidR="00502C72" w:rsidRDefault="00AA7D9A" w:rsidP="00435BFA">
      <w:pPr>
        <w:pStyle w:val="temptext1"/>
        <w:rPr>
          <w:rFonts w:ascii="Times New Roman" w:hAnsi="Times New Roman"/>
          <w:iCs/>
          <w:sz w:val="24"/>
          <w:szCs w:val="24"/>
        </w:rPr>
      </w:pPr>
      <w:r>
        <w:rPr>
          <w:rFonts w:ascii="Times New Roman" w:hAnsi="Times New Roman"/>
          <w:iCs/>
          <w:sz w:val="24"/>
          <w:szCs w:val="24"/>
        </w:rPr>
        <w:t xml:space="preserve"> </w:t>
      </w:r>
    </w:p>
    <w:p w:rsidR="00502C72" w:rsidRPr="00EA44F8" w:rsidRDefault="00502C72" w:rsidP="00435BFA">
      <w:pPr>
        <w:pStyle w:val="temptext1"/>
        <w:rPr>
          <w:rFonts w:ascii="Times New Roman" w:hAnsi="Times New Roman"/>
          <w:iCs/>
          <w:sz w:val="24"/>
          <w:szCs w:val="24"/>
        </w:rPr>
      </w:pPr>
    </w:p>
    <w:p w:rsidR="00435BFA" w:rsidRDefault="00B90C12" w:rsidP="0049063C">
      <w:pPr>
        <w:pStyle w:val="Ttulo1"/>
        <w:keepLines/>
        <w:numPr>
          <w:ilvl w:val="0"/>
          <w:numId w:val="1"/>
        </w:numPr>
        <w:tabs>
          <w:tab w:val="left" w:pos="5760"/>
        </w:tabs>
        <w:spacing w:before="0" w:after="240"/>
        <w:rPr>
          <w:rStyle w:val="Hipervnculo"/>
          <w:rFonts w:cs="Arial"/>
          <w:sz w:val="24"/>
          <w:szCs w:val="24"/>
          <w:u w:val="none"/>
        </w:rPr>
      </w:pPr>
      <w:bookmarkStart w:id="16" w:name="_Toc528859702"/>
      <w:r>
        <w:rPr>
          <w:rStyle w:val="Hipervnculo"/>
          <w:rFonts w:cs="Arial"/>
          <w:sz w:val="24"/>
          <w:szCs w:val="24"/>
          <w:u w:val="none"/>
        </w:rPr>
        <w:t>DESCRIPCIÓN GENERAL DE LA APLICACIÓN.</w:t>
      </w:r>
      <w:bookmarkEnd w:id="16"/>
    </w:p>
    <w:p w:rsidR="00C904B8" w:rsidRDefault="005705E5" w:rsidP="00AA7D9A">
      <w:pPr>
        <w:suppressAutoHyphens w:val="0"/>
        <w:ind w:left="0"/>
      </w:pPr>
      <w:r>
        <w:t xml:space="preserve"> </w:t>
      </w:r>
      <w:r w:rsidR="00AA7D9A">
        <w:rPr>
          <w:rFonts w:asciiTheme="minorHAnsi" w:hAnsiTheme="minorHAnsi" w:cstheme="minorHAnsi"/>
          <w:lang w:eastAsia="en-US"/>
        </w:rPr>
        <w:t xml:space="preserve"> </w:t>
      </w:r>
      <w:r w:rsidR="00C904B8">
        <w:rPr>
          <w:lang w:val="es-ES"/>
        </w:rPr>
        <w:t xml:space="preserve">El sistema de Tarjeta Corporativa es un sistema </w:t>
      </w:r>
      <w:r w:rsidR="00C904B8">
        <w:rPr>
          <w:b/>
          <w:bCs/>
          <w:lang w:val="es-ES"/>
        </w:rPr>
        <w:t>Cliente/Servidor</w:t>
      </w:r>
      <w:r w:rsidR="00C904B8">
        <w:rPr>
          <w:lang w:val="es-ES"/>
        </w:rPr>
        <w:t xml:space="preserve"> desarrollado en la plataforma Visual </w:t>
      </w:r>
      <w:r w:rsidR="002614EE">
        <w:rPr>
          <w:lang w:val="es-ES"/>
        </w:rPr>
        <w:t xml:space="preserve">Studio </w:t>
      </w:r>
      <w:proofErr w:type="gramStart"/>
      <w:r w:rsidR="002614EE">
        <w:rPr>
          <w:lang w:val="es-ES"/>
        </w:rPr>
        <w:t>20</w:t>
      </w:r>
      <w:r w:rsidR="00847019">
        <w:rPr>
          <w:lang w:val="es-ES"/>
        </w:rPr>
        <w:t>12</w:t>
      </w:r>
      <w:r w:rsidR="002614EE">
        <w:rPr>
          <w:lang w:val="es-ES"/>
        </w:rPr>
        <w:t xml:space="preserve"> </w:t>
      </w:r>
      <w:r w:rsidR="00C904B8">
        <w:rPr>
          <w:lang w:val="es-ES"/>
        </w:rPr>
        <w:t>,</w:t>
      </w:r>
      <w:proofErr w:type="gramEnd"/>
      <w:r w:rsidR="00C904B8">
        <w:rPr>
          <w:lang w:val="es-ES"/>
        </w:rPr>
        <w:t xml:space="preserve"> </w:t>
      </w:r>
      <w:r w:rsidR="002614EE">
        <w:rPr>
          <w:lang w:val="es-ES"/>
        </w:rPr>
        <w:t xml:space="preserve">Lenguaje </w:t>
      </w:r>
      <w:r w:rsidR="00C904B8">
        <w:rPr>
          <w:lang w:val="es-ES"/>
        </w:rPr>
        <w:t xml:space="preserve">C# y </w:t>
      </w:r>
      <w:r w:rsidR="002614EE">
        <w:rPr>
          <w:lang w:val="es-ES"/>
        </w:rPr>
        <w:t>base de datos SYBASE 15</w:t>
      </w:r>
      <w:r w:rsidR="00C904B8">
        <w:rPr>
          <w:lang w:val="es-ES"/>
        </w:rPr>
        <w:t>.</w:t>
      </w:r>
      <w:r w:rsidR="00373F1F">
        <w:rPr>
          <w:lang w:val="es-ES"/>
        </w:rPr>
        <w:t>7</w:t>
      </w:r>
      <w:r w:rsidR="00C904B8">
        <w:rPr>
          <w:lang w:val="es-ES"/>
        </w:rPr>
        <w:t>. Instalado en Servidor Unix.</w:t>
      </w:r>
      <w:r>
        <w:t xml:space="preserve"> </w:t>
      </w:r>
    </w:p>
    <w:p w:rsidR="00502C72" w:rsidRDefault="00DF6CF6" w:rsidP="00502C72">
      <w:r>
        <w:t xml:space="preserve"> </w:t>
      </w:r>
    </w:p>
    <w:p w:rsidR="00502C72" w:rsidRDefault="00502C72" w:rsidP="00AA7D9A">
      <w:pPr>
        <w:ind w:left="0"/>
      </w:pPr>
      <w:r w:rsidRPr="00BE4C9A">
        <w:t xml:space="preserve">A través del componente llamado </w:t>
      </w:r>
      <w:proofErr w:type="spellStart"/>
      <w:r w:rsidRPr="00BE4C9A">
        <w:t>Sapuf</w:t>
      </w:r>
      <w:proofErr w:type="spellEnd"/>
      <w:r w:rsidRPr="00BE4C9A">
        <w:t xml:space="preserve"> se recupera de forma dinámica la clave de acceso a la base de datos.</w:t>
      </w:r>
    </w:p>
    <w:p w:rsidR="0032193A" w:rsidRDefault="0032193A" w:rsidP="00AA7D9A">
      <w:pPr>
        <w:ind w:left="0"/>
        <w:rPr>
          <w:color w:val="000000" w:themeColor="text1"/>
        </w:rPr>
      </w:pPr>
    </w:p>
    <w:p w:rsidR="0032193A" w:rsidRDefault="00DF0F67" w:rsidP="00AA7D9A">
      <w:pPr>
        <w:ind w:left="0"/>
      </w:pPr>
      <w:r>
        <w:rPr>
          <w:color w:val="000000" w:themeColor="text1"/>
        </w:rPr>
        <w:t xml:space="preserve">SSS de </w:t>
      </w:r>
      <w:proofErr w:type="spellStart"/>
      <w:r>
        <w:rPr>
          <w:color w:val="000000" w:themeColor="text1"/>
        </w:rPr>
        <w:t>SiteMinder</w:t>
      </w:r>
      <w:proofErr w:type="spellEnd"/>
      <w:r w:rsidR="00BE4C9A">
        <w:rPr>
          <w:color w:val="000000" w:themeColor="text1"/>
        </w:rPr>
        <w:t xml:space="preserve"> es un Sistema de seguridad de acceso a los Sistemas de Banamex y a </w:t>
      </w:r>
      <w:proofErr w:type="spellStart"/>
      <w:r w:rsidR="00BE4C9A">
        <w:rPr>
          <w:color w:val="000000" w:themeColor="text1"/>
        </w:rPr>
        <w:t>atraves</w:t>
      </w:r>
      <w:proofErr w:type="spellEnd"/>
      <w:r w:rsidR="00BE4C9A">
        <w:rPr>
          <w:color w:val="000000" w:themeColor="text1"/>
        </w:rPr>
        <w:t xml:space="preserve"> de dicho sistema e</w:t>
      </w:r>
      <w:r w:rsidR="00BE4C9A">
        <w:t xml:space="preserve">s posible </w:t>
      </w:r>
      <w:proofErr w:type="spellStart"/>
      <w:r w:rsidR="00BE4C9A">
        <w:t>accesar</w:t>
      </w:r>
      <w:proofErr w:type="spellEnd"/>
      <w:r w:rsidR="00BE4C9A">
        <w:t xml:space="preserve"> a la aplicación </w:t>
      </w:r>
      <w:proofErr w:type="spellStart"/>
      <w:r w:rsidR="00BE4C9A">
        <w:t>Card</w:t>
      </w:r>
      <w:proofErr w:type="spellEnd"/>
      <w:r w:rsidR="00BE4C9A">
        <w:t xml:space="preserve"> </w:t>
      </w:r>
      <w:proofErr w:type="spellStart"/>
      <w:r w:rsidR="00BE4C9A">
        <w:t>Corporate</w:t>
      </w:r>
      <w:proofErr w:type="spellEnd"/>
      <w:r w:rsidR="00664DBF">
        <w:t>.</w:t>
      </w:r>
    </w:p>
    <w:p w:rsidR="0032193A" w:rsidRDefault="0032193A" w:rsidP="00AA7D9A">
      <w:pPr>
        <w:ind w:left="0"/>
      </w:pPr>
    </w:p>
    <w:p w:rsidR="00502C72" w:rsidRPr="00810F02" w:rsidRDefault="00502C72" w:rsidP="00AA7D9A">
      <w:pPr>
        <w:ind w:left="0"/>
        <w:rPr>
          <w:color w:val="FF0000"/>
        </w:rPr>
      </w:pPr>
      <w:r w:rsidRPr="00BE4C9A">
        <w:rPr>
          <w:color w:val="000000" w:themeColor="text1"/>
        </w:rPr>
        <w:t xml:space="preserve">La aplicación trabaja en interface con </w:t>
      </w:r>
      <w:proofErr w:type="spellStart"/>
      <w:r w:rsidRPr="00BE4C9A">
        <w:rPr>
          <w:color w:val="000000" w:themeColor="text1"/>
        </w:rPr>
        <w:t>Intelar</w:t>
      </w:r>
      <w:proofErr w:type="spellEnd"/>
      <w:r w:rsidRPr="00BE4C9A">
        <w:rPr>
          <w:color w:val="000000" w:themeColor="text1"/>
        </w:rPr>
        <w:t xml:space="preserve"> para enviar y recibir archivos planos, </w:t>
      </w:r>
      <w:r w:rsidRPr="00BE4C9A">
        <w:t xml:space="preserve">es de tipo </w:t>
      </w:r>
      <w:proofErr w:type="spellStart"/>
      <w:r w:rsidRPr="00BE4C9A">
        <w:t>Silver</w:t>
      </w:r>
      <w:proofErr w:type="spellEnd"/>
      <w:r w:rsidRPr="00BE4C9A">
        <w:t xml:space="preserve">, es utilizada aproximadamente </w:t>
      </w:r>
      <w:proofErr w:type="gramStart"/>
      <w:r w:rsidRPr="00BE4C9A">
        <w:t xml:space="preserve">por  </w:t>
      </w:r>
      <w:r w:rsidR="00C90C25">
        <w:t>500</w:t>
      </w:r>
      <w:proofErr w:type="gramEnd"/>
      <w:r w:rsidRPr="00BE4C9A">
        <w:t xml:space="preserve"> usuarios.</w:t>
      </w:r>
      <w:r>
        <w:t xml:space="preserve"> El repositorio de la aplicación es </w:t>
      </w:r>
      <w:r w:rsidR="00C33D60">
        <w:t xml:space="preserve">en </w:t>
      </w:r>
      <w:proofErr w:type="spellStart"/>
      <w:r w:rsidR="00C33D60">
        <w:t>BitBucket</w:t>
      </w:r>
      <w:proofErr w:type="spellEnd"/>
      <w:r>
        <w:t xml:space="preserve"> y el ID del Grupo </w:t>
      </w:r>
      <w:proofErr w:type="spellStart"/>
      <w:r>
        <w:t>ServiceNow</w:t>
      </w:r>
      <w:proofErr w:type="spellEnd"/>
      <w:r>
        <w:t xml:space="preserve"> es 1457</w:t>
      </w:r>
      <w:r w:rsidR="00DF6CF6">
        <w:t>91</w:t>
      </w:r>
      <w:r>
        <w:t xml:space="preserve"> (CSI)</w:t>
      </w:r>
      <w:r w:rsidR="00810F02">
        <w:t xml:space="preserve"> </w:t>
      </w:r>
    </w:p>
    <w:p w:rsidR="009E12CC" w:rsidRDefault="009E12CC" w:rsidP="008D60D3">
      <w:pPr>
        <w:ind w:firstLine="720"/>
        <w:jc w:val="both"/>
      </w:pPr>
    </w:p>
    <w:p w:rsidR="009E12CC" w:rsidRDefault="009E12CC" w:rsidP="00AA7D9A">
      <w:pPr>
        <w:ind w:left="0"/>
        <w:jc w:val="both"/>
      </w:pPr>
      <w:r>
        <w:t>El objetivo del sistema de Tarjeta de Crédito Corporativa es la de administrar la línea de crédito para las empresas que contratan este servicio, definir la capacidad de endeudamiento de la misma y los límites de consumo utilizable entre sus ejecutivos.</w:t>
      </w:r>
    </w:p>
    <w:p w:rsidR="009E12CC" w:rsidRDefault="009E12CC" w:rsidP="009E12CC">
      <w:pPr>
        <w:ind w:firstLine="720"/>
        <w:jc w:val="both"/>
      </w:pPr>
    </w:p>
    <w:p w:rsidR="009E12CC" w:rsidRDefault="009E12CC" w:rsidP="00AA7D9A">
      <w:pPr>
        <w:ind w:left="0"/>
        <w:jc w:val="both"/>
      </w:pPr>
      <w:r>
        <w:t xml:space="preserve">El importe total del crédito asignado a un grupo se distribuye entre las empresas de este grupo como se decidió por el cliente, sin que exceda el crédito otorgado al grupo  </w:t>
      </w:r>
    </w:p>
    <w:p w:rsidR="009E12CC" w:rsidRDefault="00AA7D9A" w:rsidP="009E12CC">
      <w:pPr>
        <w:ind w:firstLine="720"/>
        <w:jc w:val="both"/>
      </w:pPr>
      <w:r>
        <w:t xml:space="preserve"> </w:t>
      </w:r>
    </w:p>
    <w:p w:rsidR="009E12CC" w:rsidRDefault="009E12CC" w:rsidP="00AA7D9A">
      <w:pPr>
        <w:ind w:left="0"/>
        <w:jc w:val="both"/>
      </w:pPr>
      <w:r>
        <w:t xml:space="preserve">Las áreas que utilizan </w:t>
      </w:r>
      <w:proofErr w:type="spellStart"/>
      <w:r>
        <w:t>Card</w:t>
      </w:r>
      <w:proofErr w:type="spellEnd"/>
      <w:r>
        <w:t xml:space="preserve"> </w:t>
      </w:r>
      <w:proofErr w:type="spellStart"/>
      <w:r>
        <w:t>Corporate</w:t>
      </w:r>
      <w:proofErr w:type="spellEnd"/>
      <w:r>
        <w:t xml:space="preserve"> son ATE o CAT, Gerencia de Santa Fe y Cobranza.</w:t>
      </w:r>
    </w:p>
    <w:p w:rsidR="009E12CC" w:rsidRDefault="009E12CC" w:rsidP="009E12CC">
      <w:pPr>
        <w:ind w:firstLine="720"/>
        <w:jc w:val="both"/>
      </w:pPr>
    </w:p>
    <w:p w:rsidR="00435BFA" w:rsidRPr="00664DBF" w:rsidRDefault="00DD293D" w:rsidP="0049063C">
      <w:pPr>
        <w:pStyle w:val="Ttulo2"/>
        <w:keepLines/>
        <w:numPr>
          <w:ilvl w:val="1"/>
          <w:numId w:val="1"/>
        </w:numPr>
        <w:pBdr>
          <w:bottom w:val="single" w:sz="4" w:space="1" w:color="000000"/>
        </w:pBdr>
        <w:tabs>
          <w:tab w:val="left" w:pos="5760"/>
        </w:tabs>
        <w:spacing w:before="360" w:after="0"/>
        <w:ind w:left="1206" w:hanging="576"/>
        <w:rPr>
          <w:color w:val="0000FF"/>
        </w:rPr>
      </w:pPr>
      <w:bookmarkStart w:id="17" w:name="_Toc528859703"/>
      <w:r w:rsidRPr="00664DBF">
        <w:rPr>
          <w:rStyle w:val="Hipervnculo"/>
          <w:rFonts w:cs="Arial"/>
          <w:u w:val="none"/>
        </w:rPr>
        <w:t xml:space="preserve">RESUMEN DE </w:t>
      </w:r>
      <w:r w:rsidR="00660B27" w:rsidRPr="00664DBF">
        <w:rPr>
          <w:rStyle w:val="Hipervnculo"/>
          <w:rFonts w:cs="Arial"/>
          <w:u w:val="none"/>
        </w:rPr>
        <w:t xml:space="preserve">LOS PROCESOS DE NEGOCIO DE </w:t>
      </w:r>
      <w:r w:rsidRPr="00664DBF">
        <w:rPr>
          <w:rStyle w:val="Hipervnculo"/>
          <w:rFonts w:cs="Arial"/>
          <w:u w:val="none"/>
        </w:rPr>
        <w:t>LA APLICACIÓN</w:t>
      </w:r>
      <w:bookmarkEnd w:id="17"/>
    </w:p>
    <w:p w:rsidR="00435BFA" w:rsidRPr="00664DBF" w:rsidRDefault="00435BFA" w:rsidP="00435BFA">
      <w:pPr>
        <w:pStyle w:val="temptext1"/>
        <w:rPr>
          <w:rFonts w:ascii="Arial" w:hAnsi="Arial" w:cs="Arial"/>
          <w:sz w:val="24"/>
          <w:szCs w:val="24"/>
        </w:rPr>
      </w:pPr>
    </w:p>
    <w:p w:rsidR="008A5CC8" w:rsidRPr="00D26D6E" w:rsidRDefault="008A5CC8" w:rsidP="008A5CC8">
      <w:pPr>
        <w:ind w:firstLine="720"/>
        <w:jc w:val="both"/>
      </w:pPr>
      <w:r w:rsidRPr="00D26D6E">
        <w:t xml:space="preserve">El objetivo del sistema de Tarjeta de Crédito Corporativa es la de administrar la línea de crédito para las empresas que </w:t>
      </w:r>
      <w:proofErr w:type="gramStart"/>
      <w:r w:rsidRPr="00D26D6E">
        <w:t xml:space="preserve">contratan </w:t>
      </w:r>
      <w:r w:rsidR="00184D5E">
        <w:t xml:space="preserve"> alguno</w:t>
      </w:r>
      <w:proofErr w:type="gramEnd"/>
      <w:r w:rsidR="00184D5E">
        <w:t xml:space="preserve"> de los diferentes productos financieros</w:t>
      </w:r>
      <w:r w:rsidRPr="00D26D6E">
        <w:t xml:space="preserve">, definir la capacidad de endeudamiento de la misma y los límites de consumo utilizable entre sus ejecutivos. Asimismo, permite la entrega de Estados de </w:t>
      </w:r>
      <w:proofErr w:type="gramStart"/>
      <w:r w:rsidRPr="00D26D6E">
        <w:t>Cuenta  y</w:t>
      </w:r>
      <w:proofErr w:type="gramEnd"/>
      <w:r w:rsidRPr="00D26D6E">
        <w:t xml:space="preserve"> los </w:t>
      </w:r>
      <w:r w:rsidR="00556725">
        <w:t>reportes</w:t>
      </w:r>
      <w:r w:rsidRPr="00D26D6E">
        <w:t xml:space="preserve"> a las empresas a través de </w:t>
      </w:r>
      <w:proofErr w:type="spellStart"/>
      <w:r w:rsidRPr="00D26D6E">
        <w:t>Bancanet</w:t>
      </w:r>
      <w:proofErr w:type="spellEnd"/>
      <w:r w:rsidR="00184D5E">
        <w:t>.</w:t>
      </w:r>
    </w:p>
    <w:p w:rsidR="008D60D3" w:rsidRDefault="008D60D3" w:rsidP="008D60D3">
      <w:pPr>
        <w:ind w:firstLine="720"/>
        <w:jc w:val="both"/>
      </w:pPr>
    </w:p>
    <w:p w:rsidR="00184D5E" w:rsidRDefault="00184D5E" w:rsidP="00184D5E">
      <w:pPr>
        <w:jc w:val="both"/>
      </w:pPr>
      <w:r>
        <w:t xml:space="preserve"> En la aplicación podemos organizar un</w:t>
      </w:r>
      <w:r w:rsidR="00FD0C43">
        <w:t xml:space="preserve">a </w:t>
      </w:r>
      <w:proofErr w:type="spellStart"/>
      <w:r w:rsidR="00FD0C43">
        <w:t>Linea</w:t>
      </w:r>
      <w:proofErr w:type="spellEnd"/>
      <w:r w:rsidR="00FD0C43">
        <w:t xml:space="preserve"> de crédito </w:t>
      </w:r>
      <w:r>
        <w:t xml:space="preserve">para un cliente o empresa en tres niveles: </w:t>
      </w:r>
      <w:r w:rsidRPr="00D66110">
        <w:rPr>
          <w:b/>
        </w:rPr>
        <w:t>Grupo, Empresas del Grupo y Ejecutivos por grupo</w:t>
      </w:r>
      <w:r>
        <w:t xml:space="preserve">. </w:t>
      </w:r>
      <w:r w:rsidRPr="00184D5E">
        <w:t xml:space="preserve">El total de crédito asignado a un Grupo es distribuido entre las empresas de ese grupo según lo decida el cliente, sin rebasar el crédito otorgado </w:t>
      </w:r>
      <w:proofErr w:type="gramStart"/>
      <w:r w:rsidRPr="00184D5E">
        <w:t>al  grupo</w:t>
      </w:r>
      <w:proofErr w:type="gramEnd"/>
    </w:p>
    <w:p w:rsidR="00184D5E" w:rsidRDefault="00184D5E" w:rsidP="00184D5E">
      <w:pPr>
        <w:jc w:val="both"/>
      </w:pPr>
    </w:p>
    <w:p w:rsidR="00D5339D" w:rsidRPr="00D66110" w:rsidRDefault="00D5339D" w:rsidP="00D5339D">
      <w:pPr>
        <w:jc w:val="both"/>
        <w:rPr>
          <w:b/>
        </w:rPr>
      </w:pPr>
      <w:r w:rsidRPr="00D66110">
        <w:rPr>
          <w:b/>
        </w:rPr>
        <w:t>Módulo de CORPORATIVOS (Grupos)</w:t>
      </w:r>
    </w:p>
    <w:p w:rsidR="00184D5E" w:rsidRDefault="00D5339D" w:rsidP="00D5339D">
      <w:pPr>
        <w:jc w:val="both"/>
      </w:pPr>
      <w:r w:rsidRPr="00D5339D">
        <w:t>Permite agrupar diferentes empresas que perten</w:t>
      </w:r>
      <w:r>
        <w:t xml:space="preserve">ecen al mismo grupo corporativo. </w:t>
      </w:r>
      <w:r w:rsidRPr="00D5339D">
        <w:t>El módulo de CORPORATIVOS nos permite realizar el alta, baja, cambio y consulta de los Grupos.</w:t>
      </w:r>
    </w:p>
    <w:p w:rsidR="00D5339D" w:rsidRDefault="00D5339D" w:rsidP="00D5339D">
      <w:pPr>
        <w:jc w:val="both"/>
      </w:pPr>
    </w:p>
    <w:p w:rsidR="00D5339D" w:rsidRPr="00D66110" w:rsidRDefault="00D5339D" w:rsidP="00D5339D">
      <w:pPr>
        <w:jc w:val="both"/>
        <w:rPr>
          <w:b/>
        </w:rPr>
      </w:pPr>
      <w:r w:rsidRPr="00D66110">
        <w:rPr>
          <w:b/>
        </w:rPr>
        <w:t>Módulo de EMPRESAS</w:t>
      </w:r>
    </w:p>
    <w:p w:rsidR="00D5339D" w:rsidRDefault="00D5339D" w:rsidP="00D5339D">
      <w:pPr>
        <w:jc w:val="both"/>
      </w:pPr>
      <w:r w:rsidRPr="00D5339D">
        <w:t>Permite la administración de Empresas, asignando un número que identifique en forma única a la empresa dentro del sistema y definiendo el grupo al que pertenece.</w:t>
      </w:r>
    </w:p>
    <w:p w:rsidR="00D5339D" w:rsidRDefault="00D5339D" w:rsidP="00D5339D">
      <w:pPr>
        <w:jc w:val="both"/>
      </w:pPr>
      <w:r>
        <w:t xml:space="preserve"> </w:t>
      </w:r>
    </w:p>
    <w:p w:rsidR="00591A41" w:rsidRDefault="00591A41" w:rsidP="00D5339D">
      <w:pPr>
        <w:jc w:val="both"/>
      </w:pPr>
    </w:p>
    <w:p w:rsidR="00591A41" w:rsidRDefault="00591A41" w:rsidP="00D5339D">
      <w:pPr>
        <w:jc w:val="both"/>
      </w:pPr>
    </w:p>
    <w:p w:rsidR="00591A41" w:rsidRDefault="00591A41" w:rsidP="00D5339D">
      <w:pPr>
        <w:jc w:val="both"/>
      </w:pPr>
    </w:p>
    <w:p w:rsidR="00591A41" w:rsidRDefault="00591A41" w:rsidP="00D5339D">
      <w:pPr>
        <w:jc w:val="both"/>
      </w:pPr>
    </w:p>
    <w:p w:rsidR="00591A41" w:rsidRPr="00D5339D" w:rsidRDefault="00591A41" w:rsidP="00D5339D">
      <w:pPr>
        <w:jc w:val="both"/>
      </w:pPr>
    </w:p>
    <w:p w:rsidR="00184D5E" w:rsidRDefault="00D5339D" w:rsidP="00184D5E">
      <w:pPr>
        <w:jc w:val="both"/>
      </w:pPr>
      <w:r w:rsidRPr="00D5339D">
        <w:t>El sistema permite capturar la información de los representantes de la empresa, mínimo u</w:t>
      </w:r>
      <w:r>
        <w:t xml:space="preserve">no y máximo tres representantes. </w:t>
      </w:r>
      <w:r w:rsidR="00184D5E">
        <w:t xml:space="preserve"> </w:t>
      </w:r>
      <w:r w:rsidRPr="00D5339D">
        <w:t>Por seguridad del Banco y de las empresas el sistema permite digitalizar la firma de los representantes de las empresas, contra la cual se validará la firma de la solicitud que envíen las empresas para el alta</w:t>
      </w:r>
      <w:r>
        <w:t xml:space="preserve"> de sus empleados.</w:t>
      </w:r>
    </w:p>
    <w:p w:rsidR="00591A41" w:rsidRDefault="00591A41" w:rsidP="00184D5E">
      <w:pPr>
        <w:jc w:val="both"/>
      </w:pPr>
    </w:p>
    <w:p w:rsidR="00591A41" w:rsidRDefault="00591A41" w:rsidP="00184D5E">
      <w:pPr>
        <w:jc w:val="both"/>
      </w:pPr>
    </w:p>
    <w:p w:rsidR="00184D5E" w:rsidRDefault="00184D5E" w:rsidP="00184D5E">
      <w:pPr>
        <w:ind w:firstLine="720"/>
        <w:jc w:val="both"/>
      </w:pPr>
    </w:p>
    <w:p w:rsidR="00D5339D" w:rsidRPr="00D66110" w:rsidRDefault="00D5339D" w:rsidP="00527143">
      <w:pPr>
        <w:ind w:hanging="6"/>
        <w:jc w:val="both"/>
        <w:rPr>
          <w:b/>
        </w:rPr>
      </w:pPr>
      <w:r w:rsidRPr="00D66110">
        <w:rPr>
          <w:b/>
        </w:rPr>
        <w:t>Módulo de TARJETAHABIENTES.</w:t>
      </w:r>
    </w:p>
    <w:p w:rsidR="001E21BE" w:rsidRDefault="00D5339D" w:rsidP="00527143">
      <w:pPr>
        <w:ind w:hanging="6"/>
        <w:jc w:val="both"/>
      </w:pPr>
      <w:r w:rsidRPr="00D5339D">
        <w:t>Este módulo permite realizar las altas, cambios</w:t>
      </w:r>
      <w:r>
        <w:t xml:space="preserve"> y consulta de Tarjetahabientes</w:t>
      </w:r>
      <w:r w:rsidR="00FD0C43">
        <w:t xml:space="preserve">, </w:t>
      </w:r>
      <w:r w:rsidR="00FD0C43" w:rsidRPr="00556725">
        <w:t>e</w:t>
      </w:r>
      <w:r w:rsidR="001E21BE" w:rsidRPr="00556725">
        <w:t>s posible realizar Altas masivas tomando como fuente</w:t>
      </w:r>
      <w:r w:rsidR="00556725" w:rsidRPr="00556725">
        <w:t xml:space="preserve"> de </w:t>
      </w:r>
      <w:proofErr w:type="spellStart"/>
      <w:r w:rsidR="00556725" w:rsidRPr="00556725">
        <w:t>informacion</w:t>
      </w:r>
      <w:proofErr w:type="spellEnd"/>
      <w:r w:rsidR="001E21BE" w:rsidRPr="00556725">
        <w:t xml:space="preserve"> un archivo </w:t>
      </w:r>
      <w:proofErr w:type="gramStart"/>
      <w:r w:rsidR="00556725" w:rsidRPr="00556725">
        <w:t>formato .</w:t>
      </w:r>
      <w:proofErr w:type="spellStart"/>
      <w:r w:rsidR="00556725" w:rsidRPr="00556725">
        <w:t>xmt</w:t>
      </w:r>
      <w:proofErr w:type="spellEnd"/>
      <w:proofErr w:type="gramEnd"/>
    </w:p>
    <w:p w:rsidR="00D5339D" w:rsidRDefault="00D5339D" w:rsidP="00D5339D">
      <w:pPr>
        <w:ind w:firstLine="720"/>
        <w:jc w:val="both"/>
      </w:pPr>
    </w:p>
    <w:p w:rsidR="00D5339D" w:rsidRDefault="00D5339D" w:rsidP="00527143">
      <w:pPr>
        <w:ind w:hanging="6"/>
        <w:jc w:val="both"/>
      </w:pPr>
      <w:r w:rsidRPr="00D5339D">
        <w:t>El sistema valida que el crédito que se asigne al tarjetahabiente al momento de alta no rebase el límite de la empresa a la que pertenece</w:t>
      </w:r>
    </w:p>
    <w:p w:rsidR="00591A41" w:rsidRDefault="00591A41" w:rsidP="00D5339D">
      <w:pPr>
        <w:ind w:firstLine="720"/>
        <w:jc w:val="both"/>
      </w:pPr>
    </w:p>
    <w:p w:rsidR="00591A41" w:rsidRPr="00527143" w:rsidRDefault="00591A41" w:rsidP="00527143">
      <w:pPr>
        <w:ind w:hanging="6"/>
        <w:jc w:val="both"/>
        <w:rPr>
          <w:color w:val="000000" w:themeColor="text1"/>
        </w:rPr>
      </w:pPr>
      <w:r w:rsidRPr="00527143">
        <w:rPr>
          <w:color w:val="000000" w:themeColor="text1"/>
        </w:rPr>
        <w:t xml:space="preserve">El crédito puede ser configurado para ser utilizado </w:t>
      </w:r>
      <w:r w:rsidR="001749CF" w:rsidRPr="00527143">
        <w:rPr>
          <w:color w:val="000000" w:themeColor="text1"/>
        </w:rPr>
        <w:t xml:space="preserve">en </w:t>
      </w:r>
      <w:proofErr w:type="gramStart"/>
      <w:r w:rsidR="001749CF" w:rsidRPr="00527143">
        <w:rPr>
          <w:color w:val="000000" w:themeColor="text1"/>
        </w:rPr>
        <w:t xml:space="preserve">realizar </w:t>
      </w:r>
      <w:r w:rsidRPr="00527143">
        <w:rPr>
          <w:color w:val="000000" w:themeColor="text1"/>
        </w:rPr>
        <w:t xml:space="preserve"> compras</w:t>
      </w:r>
      <w:proofErr w:type="gramEnd"/>
      <w:r w:rsidRPr="00527143">
        <w:rPr>
          <w:color w:val="000000" w:themeColor="text1"/>
        </w:rPr>
        <w:t xml:space="preserve"> en específicos giros de negocio.</w:t>
      </w:r>
    </w:p>
    <w:p w:rsidR="00D5339D" w:rsidRDefault="00D5339D" w:rsidP="00184D5E">
      <w:pPr>
        <w:ind w:firstLine="720"/>
        <w:jc w:val="both"/>
      </w:pPr>
    </w:p>
    <w:p w:rsidR="00D5339D" w:rsidRDefault="00D5339D" w:rsidP="00184D5E">
      <w:pPr>
        <w:ind w:firstLine="720"/>
        <w:jc w:val="both"/>
      </w:pPr>
    </w:p>
    <w:p w:rsidR="00D5339D" w:rsidRPr="00D66110" w:rsidRDefault="00D5339D" w:rsidP="00527143">
      <w:pPr>
        <w:ind w:hanging="6"/>
        <w:jc w:val="both"/>
        <w:rPr>
          <w:b/>
        </w:rPr>
      </w:pPr>
      <w:r w:rsidRPr="00D66110">
        <w:rPr>
          <w:b/>
        </w:rPr>
        <w:t>Módulo de Altas en línea</w:t>
      </w:r>
    </w:p>
    <w:p w:rsidR="00D5339D" w:rsidRPr="00D5339D" w:rsidRDefault="00D5339D" w:rsidP="00527143">
      <w:pPr>
        <w:ind w:hanging="6"/>
        <w:jc w:val="both"/>
      </w:pPr>
    </w:p>
    <w:p w:rsidR="00D5339D" w:rsidRDefault="00D5339D" w:rsidP="00527143">
      <w:pPr>
        <w:ind w:hanging="6"/>
        <w:jc w:val="both"/>
      </w:pPr>
      <w:r w:rsidRPr="00D5339D">
        <w:t xml:space="preserve">Las altas de Corporativa se envían al S111 </w:t>
      </w:r>
      <w:r w:rsidR="00556725">
        <w:t xml:space="preserve">y al S016 </w:t>
      </w:r>
      <w:r w:rsidRPr="00D5339D">
        <w:t>a través de la infraestructura de</w:t>
      </w:r>
      <w:r w:rsidR="00E23CD7">
        <w:t>l S</w:t>
      </w:r>
      <w:proofErr w:type="gramStart"/>
      <w:r w:rsidR="00E23CD7">
        <w:t xml:space="preserve">753 </w:t>
      </w:r>
      <w:r w:rsidRPr="00D5339D">
        <w:t xml:space="preserve"> ARIES</w:t>
      </w:r>
      <w:proofErr w:type="gramEnd"/>
      <w:r w:rsidRPr="00D5339D">
        <w:t>:</w:t>
      </w:r>
    </w:p>
    <w:p w:rsidR="00D5339D" w:rsidRDefault="00D5339D" w:rsidP="00184D5E">
      <w:pPr>
        <w:ind w:firstLine="720"/>
        <w:jc w:val="both"/>
      </w:pPr>
    </w:p>
    <w:p w:rsidR="00D5339D" w:rsidRDefault="00D5339D" w:rsidP="00184D5E">
      <w:pPr>
        <w:ind w:firstLine="720"/>
        <w:jc w:val="both"/>
      </w:pPr>
    </w:p>
    <w:p w:rsidR="00D5339D" w:rsidRPr="00D66110" w:rsidRDefault="00D5339D" w:rsidP="00527143">
      <w:pPr>
        <w:ind w:hanging="6"/>
        <w:jc w:val="both"/>
        <w:rPr>
          <w:b/>
        </w:rPr>
      </w:pPr>
      <w:r w:rsidRPr="00D66110">
        <w:rPr>
          <w:b/>
        </w:rPr>
        <w:t xml:space="preserve">Módulo de EJECUTIVOS </w:t>
      </w:r>
    </w:p>
    <w:p w:rsidR="00D5339D" w:rsidRDefault="00D5339D" w:rsidP="00527143">
      <w:pPr>
        <w:ind w:hanging="6"/>
        <w:jc w:val="both"/>
      </w:pPr>
      <w:r w:rsidRPr="00D5339D">
        <w:t>Este módulo permite administrar a los ejecutivos del Banco que atienden a las empresas de Corporativa, maneja altas, bajas, cambios y consultas, así como la digitalización de la firma de los ejecutivos:</w:t>
      </w:r>
    </w:p>
    <w:p w:rsidR="00591A41" w:rsidRPr="00B54990" w:rsidRDefault="001749CF" w:rsidP="00D5339D">
      <w:pPr>
        <w:ind w:firstLine="720"/>
        <w:jc w:val="both"/>
        <w:rPr>
          <w:color w:val="000000" w:themeColor="text1"/>
          <w:u w:val="single"/>
        </w:rPr>
      </w:pPr>
      <w:r>
        <w:rPr>
          <w:color w:val="000000" w:themeColor="text1"/>
        </w:rPr>
        <w:t xml:space="preserve"> </w:t>
      </w:r>
    </w:p>
    <w:p w:rsidR="00591A41" w:rsidRDefault="00591A41" w:rsidP="00D5339D">
      <w:pPr>
        <w:ind w:firstLine="720"/>
        <w:jc w:val="both"/>
      </w:pPr>
    </w:p>
    <w:p w:rsidR="00D5339D" w:rsidRDefault="00D5339D" w:rsidP="00D5339D">
      <w:pPr>
        <w:ind w:firstLine="720"/>
        <w:jc w:val="both"/>
      </w:pPr>
    </w:p>
    <w:p w:rsidR="00D5339D" w:rsidRPr="00D66110" w:rsidRDefault="00D5339D" w:rsidP="00A06290">
      <w:pPr>
        <w:ind w:hanging="6"/>
        <w:jc w:val="both"/>
        <w:rPr>
          <w:b/>
        </w:rPr>
      </w:pPr>
      <w:r w:rsidRPr="00D66110">
        <w:rPr>
          <w:b/>
        </w:rPr>
        <w:t xml:space="preserve">Módulo de reportes a nivel Empresa </w:t>
      </w:r>
      <w:proofErr w:type="spellStart"/>
      <w:r w:rsidRPr="00D66110">
        <w:rPr>
          <w:b/>
        </w:rPr>
        <w:t>ó</w:t>
      </w:r>
      <w:proofErr w:type="spellEnd"/>
      <w:r w:rsidRPr="00D66110">
        <w:rPr>
          <w:b/>
        </w:rPr>
        <w:t xml:space="preserve"> por Departamento:</w:t>
      </w:r>
    </w:p>
    <w:p w:rsidR="00D5339D" w:rsidRPr="00D5339D" w:rsidRDefault="00D5339D" w:rsidP="00A06290">
      <w:pPr>
        <w:ind w:hanging="6"/>
        <w:jc w:val="both"/>
      </w:pPr>
      <w:r w:rsidRPr="00D5339D">
        <w:t xml:space="preserve">El módulo de reportes del Sistema de Tarjeta Corporativa, permite generar diferentes reportes con diferente periodicidad y entregarlos en forma automática a los buzones de las empresas para que los puedan recuperar a través de </w:t>
      </w:r>
      <w:proofErr w:type="spellStart"/>
      <w:r w:rsidRPr="00D5339D">
        <w:t>Bancanet</w:t>
      </w:r>
      <w:proofErr w:type="spellEnd"/>
      <w:r w:rsidRPr="00D5339D">
        <w:t xml:space="preserve"> Empresarial. </w:t>
      </w:r>
    </w:p>
    <w:p w:rsidR="00D5339D" w:rsidRDefault="00D5339D" w:rsidP="00A06290">
      <w:pPr>
        <w:ind w:hanging="6"/>
        <w:jc w:val="both"/>
      </w:pPr>
      <w:r w:rsidRPr="00D5339D">
        <w:t xml:space="preserve">El control de acceso por número de representante de </w:t>
      </w:r>
      <w:proofErr w:type="spellStart"/>
      <w:r w:rsidRPr="00D5339D">
        <w:t>Bancanet</w:t>
      </w:r>
      <w:proofErr w:type="spellEnd"/>
      <w:r w:rsidRPr="00D5339D">
        <w:t xml:space="preserve"> Empresarial es totalmente parametrizable.</w:t>
      </w:r>
    </w:p>
    <w:p w:rsidR="00D5339D" w:rsidRDefault="00D5339D" w:rsidP="00D5339D">
      <w:pPr>
        <w:ind w:firstLine="720"/>
        <w:jc w:val="both"/>
      </w:pPr>
    </w:p>
    <w:p w:rsidR="00D5339D" w:rsidRDefault="00D5339D"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66110" w:rsidRDefault="00D66110" w:rsidP="00D5339D">
      <w:pPr>
        <w:ind w:firstLine="720"/>
        <w:jc w:val="both"/>
      </w:pPr>
    </w:p>
    <w:p w:rsidR="00D5339D" w:rsidRDefault="00D5339D" w:rsidP="00D5339D">
      <w:pPr>
        <w:ind w:firstLine="720"/>
        <w:jc w:val="both"/>
        <w:rPr>
          <w:b/>
        </w:rPr>
      </w:pPr>
    </w:p>
    <w:p w:rsidR="00A06290" w:rsidRPr="00D66110" w:rsidRDefault="00A06290" w:rsidP="00D5339D">
      <w:pPr>
        <w:ind w:firstLine="720"/>
        <w:jc w:val="both"/>
        <w:rPr>
          <w:b/>
        </w:rPr>
      </w:pPr>
    </w:p>
    <w:p w:rsidR="00D5339D" w:rsidRPr="00D66110" w:rsidRDefault="00D5339D" w:rsidP="00A06290">
      <w:pPr>
        <w:ind w:firstLine="702"/>
        <w:jc w:val="both"/>
        <w:rPr>
          <w:b/>
        </w:rPr>
      </w:pPr>
      <w:r w:rsidRPr="00D66110">
        <w:rPr>
          <w:b/>
        </w:rPr>
        <w:lastRenderedPageBreak/>
        <w:t>Módulo de Reportes Locales</w:t>
      </w:r>
    </w:p>
    <w:p w:rsidR="00A06290" w:rsidRDefault="00D5339D" w:rsidP="00A06290">
      <w:pPr>
        <w:ind w:firstLine="702"/>
        <w:jc w:val="both"/>
      </w:pPr>
      <w:r w:rsidRPr="00D5339D">
        <w:t xml:space="preserve">A través de este módulo se generan, imprimen y exportan Estados de Cuenta </w:t>
      </w:r>
    </w:p>
    <w:p w:rsidR="00D5339D" w:rsidRDefault="00D5339D" w:rsidP="00A06290">
      <w:pPr>
        <w:ind w:firstLine="702"/>
        <w:jc w:val="both"/>
      </w:pPr>
      <w:r w:rsidRPr="00D5339D">
        <w:t xml:space="preserve">Concentrados y una variedad de </w:t>
      </w:r>
      <w:proofErr w:type="gramStart"/>
      <w:r w:rsidRPr="00D5339D">
        <w:t>reportes  especiales</w:t>
      </w:r>
      <w:proofErr w:type="gramEnd"/>
      <w:r w:rsidRPr="00D5339D">
        <w:t>:</w:t>
      </w:r>
    </w:p>
    <w:p w:rsidR="00D5339D" w:rsidRDefault="00D5339D" w:rsidP="00D5339D">
      <w:pPr>
        <w:ind w:firstLine="720"/>
        <w:jc w:val="both"/>
      </w:pPr>
    </w:p>
    <w:p w:rsidR="00D5339D" w:rsidRDefault="00D5339D" w:rsidP="00D5339D">
      <w:pPr>
        <w:ind w:firstLine="720"/>
        <w:jc w:val="both"/>
      </w:pPr>
    </w:p>
    <w:p w:rsidR="00F16BF9" w:rsidRDefault="00F16BF9" w:rsidP="00D5339D">
      <w:pPr>
        <w:ind w:firstLine="720"/>
        <w:jc w:val="both"/>
      </w:pPr>
    </w:p>
    <w:p w:rsidR="00D5339D" w:rsidRPr="00D66110" w:rsidRDefault="00D5339D" w:rsidP="00D5339D">
      <w:pPr>
        <w:ind w:firstLine="720"/>
        <w:jc w:val="both"/>
        <w:rPr>
          <w:b/>
        </w:rPr>
      </w:pPr>
      <w:r w:rsidRPr="00D66110">
        <w:rPr>
          <w:b/>
        </w:rPr>
        <w:t>Módulo de Reportes</w:t>
      </w:r>
    </w:p>
    <w:p w:rsidR="00D5339D" w:rsidRPr="00D5339D" w:rsidRDefault="00D5339D" w:rsidP="00D5339D">
      <w:pPr>
        <w:ind w:firstLine="720"/>
        <w:jc w:val="both"/>
      </w:pPr>
      <w:r w:rsidRPr="00D5339D">
        <w:t>Entre los reportes que permite generar el Sistema se encuentran los siguientes reportes:</w:t>
      </w:r>
    </w:p>
    <w:p w:rsidR="00D5339D" w:rsidRDefault="00D5339D" w:rsidP="00D5339D">
      <w:pPr>
        <w:ind w:firstLine="720"/>
        <w:jc w:val="both"/>
      </w:pPr>
      <w:r w:rsidRPr="00D5339D">
        <w:t>Concentrado Empresa/Ejecutivo</w:t>
      </w:r>
    </w:p>
    <w:p w:rsidR="00D5339D" w:rsidRDefault="00D5339D" w:rsidP="00D5339D">
      <w:pPr>
        <w:ind w:firstLine="720"/>
        <w:jc w:val="both"/>
      </w:pPr>
    </w:p>
    <w:p w:rsidR="00D5339D" w:rsidRDefault="00D5339D" w:rsidP="00D5339D">
      <w:pPr>
        <w:ind w:firstLine="720"/>
        <w:jc w:val="both"/>
      </w:pPr>
    </w:p>
    <w:p w:rsidR="00D5339D" w:rsidRDefault="00D5339D" w:rsidP="00D5339D">
      <w:pPr>
        <w:ind w:firstLine="720"/>
        <w:jc w:val="both"/>
      </w:pPr>
    </w:p>
    <w:p w:rsidR="00D5339D" w:rsidRDefault="00D5339D" w:rsidP="00D5339D">
      <w:pPr>
        <w:ind w:firstLine="720"/>
        <w:jc w:val="both"/>
      </w:pPr>
    </w:p>
    <w:p w:rsidR="00D5339D" w:rsidRDefault="00D5339D" w:rsidP="00D5339D">
      <w:pPr>
        <w:ind w:firstLine="720"/>
        <w:jc w:val="both"/>
      </w:pPr>
      <w:r>
        <w:rPr>
          <w:noProof/>
          <w:lang w:eastAsia="es-MX"/>
        </w:rPr>
        <w:drawing>
          <wp:inline distT="0" distB="0" distL="0" distR="0">
            <wp:extent cx="5760720" cy="194528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945287"/>
                    </a:xfrm>
                    <a:prstGeom prst="rect">
                      <a:avLst/>
                    </a:prstGeom>
                    <a:noFill/>
                  </pic:spPr>
                </pic:pic>
              </a:graphicData>
            </a:graphic>
          </wp:inline>
        </w:drawing>
      </w:r>
    </w:p>
    <w:p w:rsidR="00F16BF9" w:rsidRDefault="00F16BF9" w:rsidP="00D5339D">
      <w:pPr>
        <w:ind w:firstLine="720"/>
        <w:jc w:val="both"/>
      </w:pPr>
    </w:p>
    <w:p w:rsidR="00F16BF9" w:rsidRPr="00F16BF9" w:rsidRDefault="00DA6BB8" w:rsidP="00F16BF9">
      <w:pPr>
        <w:ind w:firstLine="720"/>
        <w:jc w:val="both"/>
      </w:pPr>
      <w:r>
        <w:t xml:space="preserve"> </w:t>
      </w:r>
      <w:r w:rsidR="00F16BF9" w:rsidRPr="00F16BF9">
        <w:t>Detalle de Atrasos por Ejecutivo</w:t>
      </w:r>
    </w:p>
    <w:p w:rsidR="00F16BF9" w:rsidRPr="00F16BF9" w:rsidRDefault="00F16BF9" w:rsidP="00F16BF9">
      <w:pPr>
        <w:ind w:firstLine="720"/>
        <w:jc w:val="both"/>
      </w:pPr>
      <w:r w:rsidRPr="00F16BF9">
        <w:t xml:space="preserve"> Reporte de Consumos por Giro</w:t>
      </w:r>
    </w:p>
    <w:p w:rsidR="00F16BF9" w:rsidRPr="00F16BF9" w:rsidRDefault="00F16BF9" w:rsidP="00F16BF9">
      <w:pPr>
        <w:ind w:firstLine="720"/>
        <w:jc w:val="both"/>
      </w:pPr>
      <w:r w:rsidRPr="00F16BF9">
        <w:t xml:space="preserve"> Reportes de Grupo/Empresa</w:t>
      </w:r>
    </w:p>
    <w:p w:rsidR="00F16BF9" w:rsidRPr="00F16BF9" w:rsidRDefault="00F16BF9" w:rsidP="00F16BF9">
      <w:pPr>
        <w:ind w:firstLine="720"/>
        <w:jc w:val="both"/>
      </w:pPr>
      <w:r w:rsidRPr="00F16BF9">
        <w:t xml:space="preserve"> Reportes de Rentabilidad de las empresas</w:t>
      </w:r>
    </w:p>
    <w:p w:rsidR="00D5339D" w:rsidRDefault="00F16BF9" w:rsidP="00F16BF9">
      <w:pPr>
        <w:ind w:firstLine="720"/>
        <w:jc w:val="both"/>
      </w:pPr>
      <w:r w:rsidRPr="00F16BF9">
        <w:t xml:space="preserve"> Reportes por Giros de Negocio</w:t>
      </w:r>
      <w:r w:rsidR="001E21BE">
        <w:t xml:space="preserve"> etc.</w:t>
      </w:r>
    </w:p>
    <w:p w:rsidR="00D5339D" w:rsidRDefault="00D5339D" w:rsidP="00D5339D">
      <w:pPr>
        <w:ind w:firstLine="720"/>
        <w:jc w:val="both"/>
      </w:pPr>
    </w:p>
    <w:p w:rsidR="00D66110" w:rsidRDefault="00D66110" w:rsidP="00D5339D">
      <w:pPr>
        <w:ind w:firstLine="720"/>
        <w:jc w:val="both"/>
      </w:pPr>
    </w:p>
    <w:p w:rsidR="00D66110" w:rsidRDefault="00D66110" w:rsidP="00D5339D">
      <w:pPr>
        <w:ind w:firstLine="720"/>
        <w:jc w:val="both"/>
      </w:pPr>
    </w:p>
    <w:p w:rsidR="00D5339D" w:rsidRDefault="00D5339D" w:rsidP="00D5339D">
      <w:pPr>
        <w:ind w:firstLine="720"/>
        <w:jc w:val="both"/>
      </w:pPr>
    </w:p>
    <w:p w:rsidR="00D5339D" w:rsidRPr="00D66110" w:rsidRDefault="00D66110" w:rsidP="00D5339D">
      <w:pPr>
        <w:ind w:firstLine="720"/>
        <w:jc w:val="both"/>
        <w:rPr>
          <w:b/>
        </w:rPr>
      </w:pPr>
      <w:r w:rsidRPr="00D66110">
        <w:rPr>
          <w:b/>
        </w:rPr>
        <w:t>COMUNICACI</w:t>
      </w:r>
      <w:r>
        <w:rPr>
          <w:b/>
        </w:rPr>
        <w:t>O</w:t>
      </w:r>
      <w:r w:rsidRPr="00D66110">
        <w:rPr>
          <w:b/>
        </w:rPr>
        <w:t>N CON OTROS SISTEMAS</w:t>
      </w:r>
    </w:p>
    <w:p w:rsidR="00D66110" w:rsidRDefault="00D66110" w:rsidP="00D5339D">
      <w:pPr>
        <w:ind w:firstLine="720"/>
        <w:jc w:val="both"/>
      </w:pPr>
    </w:p>
    <w:p w:rsidR="00F16BF9" w:rsidRPr="00D66110" w:rsidRDefault="00F16BF9" w:rsidP="00F16BF9">
      <w:pPr>
        <w:ind w:firstLine="720"/>
        <w:jc w:val="both"/>
        <w:rPr>
          <w:b/>
        </w:rPr>
      </w:pPr>
      <w:r w:rsidRPr="00D66110">
        <w:rPr>
          <w:b/>
        </w:rPr>
        <w:t>S111 envía información al C430</w:t>
      </w:r>
    </w:p>
    <w:p w:rsidR="00F16BF9" w:rsidRDefault="00F16BF9" w:rsidP="00F16BF9">
      <w:pPr>
        <w:ind w:firstLine="720"/>
        <w:jc w:val="both"/>
      </w:pPr>
      <w:r w:rsidRPr="00F16BF9">
        <w:t>Diariamente se recibe información del S111:</w:t>
      </w:r>
    </w:p>
    <w:p w:rsidR="00F16BF9" w:rsidRDefault="00F16BF9" w:rsidP="00D5339D">
      <w:pPr>
        <w:ind w:firstLine="720"/>
        <w:jc w:val="both"/>
      </w:pPr>
    </w:p>
    <w:p w:rsidR="00F16BF9" w:rsidRDefault="00F16BF9" w:rsidP="00D5339D">
      <w:pPr>
        <w:ind w:firstLine="720"/>
        <w:jc w:val="both"/>
      </w:pPr>
    </w:p>
    <w:p w:rsidR="00D5339D" w:rsidRDefault="00F16BF9" w:rsidP="00184D5E">
      <w:pPr>
        <w:ind w:firstLine="720"/>
        <w:jc w:val="both"/>
      </w:pPr>
      <w:r>
        <w:rPr>
          <w:noProof/>
          <w:lang w:eastAsia="es-MX"/>
        </w:rPr>
        <w:drawing>
          <wp:inline distT="0" distB="0" distL="0" distR="0">
            <wp:extent cx="5522400" cy="1155600"/>
            <wp:effectExtent l="0" t="0" r="254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2400" cy="1155600"/>
                    </a:xfrm>
                    <a:prstGeom prst="rect">
                      <a:avLst/>
                    </a:prstGeom>
                    <a:noFill/>
                  </pic:spPr>
                </pic:pic>
              </a:graphicData>
            </a:graphic>
          </wp:inline>
        </w:drawing>
      </w: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D5339D" w:rsidRDefault="00D5339D" w:rsidP="00184D5E">
      <w:pPr>
        <w:ind w:firstLine="720"/>
        <w:jc w:val="both"/>
      </w:pPr>
    </w:p>
    <w:p w:rsidR="00B34F92" w:rsidRDefault="00F16BF9" w:rsidP="00184D5E">
      <w:pPr>
        <w:ind w:firstLine="720"/>
        <w:jc w:val="both"/>
      </w:pPr>
      <w:r w:rsidRPr="00F16BF9">
        <w:t xml:space="preserve">Dentro del Sistema de Tarjeta Corporativa existe un módulo que le indica al operador el </w:t>
      </w:r>
    </w:p>
    <w:p w:rsidR="00F16BF9" w:rsidRDefault="00F16BF9" w:rsidP="00184D5E">
      <w:pPr>
        <w:ind w:firstLine="720"/>
        <w:jc w:val="both"/>
      </w:pPr>
      <w:r w:rsidRPr="00F16BF9">
        <w:t>status de integración de los archivos:</w:t>
      </w: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r>
        <w:rPr>
          <w:noProof/>
          <w:lang w:eastAsia="es-MX"/>
        </w:rPr>
        <w:drawing>
          <wp:inline distT="0" distB="0" distL="0" distR="0">
            <wp:extent cx="5005070" cy="2066925"/>
            <wp:effectExtent l="0" t="0" r="508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5070" cy="2066925"/>
                    </a:xfrm>
                    <a:prstGeom prst="rect">
                      <a:avLst/>
                    </a:prstGeom>
                    <a:noFill/>
                  </pic:spPr>
                </pic:pic>
              </a:graphicData>
            </a:graphic>
          </wp:inline>
        </w:drawing>
      </w: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Pr="00D01D2F" w:rsidRDefault="00F16BF9" w:rsidP="00F16BF9">
      <w:pPr>
        <w:ind w:firstLine="720"/>
        <w:jc w:val="both"/>
        <w:rPr>
          <w:b/>
        </w:rPr>
      </w:pPr>
      <w:r w:rsidRPr="00D01D2F">
        <w:rPr>
          <w:b/>
        </w:rPr>
        <w:t>S111 envía información de la rentabilidad de tarjetahabientes</w:t>
      </w:r>
    </w:p>
    <w:p w:rsidR="00B34F92" w:rsidRDefault="00F16BF9" w:rsidP="00F16BF9">
      <w:pPr>
        <w:ind w:firstLine="720"/>
        <w:jc w:val="both"/>
      </w:pPr>
      <w:r w:rsidRPr="00F16BF9">
        <w:t xml:space="preserve">Los días 28 de cada mes recibimos información de la rentabilidad de los tarjetahabientes </w:t>
      </w:r>
    </w:p>
    <w:p w:rsidR="00F16BF9" w:rsidRDefault="00F16BF9" w:rsidP="00F16BF9">
      <w:pPr>
        <w:ind w:firstLine="720"/>
        <w:jc w:val="both"/>
      </w:pPr>
      <w:r w:rsidRPr="00F16BF9">
        <w:t>de Corporativa.</w:t>
      </w:r>
    </w:p>
    <w:p w:rsidR="00F16BF9" w:rsidRDefault="00F16BF9" w:rsidP="00F16BF9">
      <w:pPr>
        <w:ind w:firstLine="720"/>
        <w:jc w:val="both"/>
      </w:pPr>
    </w:p>
    <w:p w:rsidR="00F16BF9" w:rsidRDefault="00F16BF9" w:rsidP="00F16BF9">
      <w:pPr>
        <w:ind w:firstLine="720"/>
        <w:jc w:val="both"/>
      </w:pPr>
      <w:r>
        <w:rPr>
          <w:noProof/>
          <w:lang w:eastAsia="es-MX"/>
        </w:rPr>
        <w:drawing>
          <wp:inline distT="0" distB="0" distL="0" distR="0">
            <wp:extent cx="4224655" cy="1292225"/>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4655" cy="1292225"/>
                    </a:xfrm>
                    <a:prstGeom prst="rect">
                      <a:avLst/>
                    </a:prstGeom>
                    <a:noFill/>
                  </pic:spPr>
                </pic:pic>
              </a:graphicData>
            </a:graphic>
          </wp:inline>
        </w:drawing>
      </w: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B34F92" w:rsidRDefault="00F16BF9" w:rsidP="00B34F92">
      <w:pPr>
        <w:ind w:firstLine="702"/>
        <w:jc w:val="both"/>
      </w:pPr>
      <w:r w:rsidRPr="00F16BF9">
        <w:t xml:space="preserve">Esta </w:t>
      </w:r>
      <w:proofErr w:type="spellStart"/>
      <w:r w:rsidRPr="00F16BF9">
        <w:t>inforamción</w:t>
      </w:r>
      <w:proofErr w:type="spellEnd"/>
      <w:r w:rsidRPr="00F16BF9">
        <w:t xml:space="preserve"> se utiliza en el módulo de Rentabilidad de Empresas, cuya finalidad es </w:t>
      </w:r>
    </w:p>
    <w:p w:rsidR="00B34F92" w:rsidRDefault="00F16BF9" w:rsidP="00B34F92">
      <w:pPr>
        <w:ind w:firstLine="702"/>
        <w:jc w:val="both"/>
      </w:pPr>
      <w:r w:rsidRPr="00F16BF9">
        <w:t xml:space="preserve">facilitar la toma de decisiones de la Gerencia de producto referentes a determinación de </w:t>
      </w:r>
    </w:p>
    <w:p w:rsidR="00B34F92" w:rsidRDefault="00F16BF9" w:rsidP="00B34F92">
      <w:pPr>
        <w:ind w:firstLine="702"/>
        <w:jc w:val="both"/>
      </w:pPr>
      <w:r w:rsidRPr="00F16BF9">
        <w:t xml:space="preserve">precios, comisiones, descuentos, bonificaciones, recontratación, políticas, otorgamiento </w:t>
      </w:r>
    </w:p>
    <w:p w:rsidR="00F16BF9" w:rsidRDefault="00F16BF9" w:rsidP="00B34F92">
      <w:pPr>
        <w:ind w:firstLine="702"/>
        <w:jc w:val="both"/>
      </w:pPr>
      <w:r w:rsidRPr="00F16BF9">
        <w:t>de servicios adicionales, etc.:</w:t>
      </w: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p>
    <w:p w:rsidR="008064BC" w:rsidRDefault="008064BC" w:rsidP="00184D5E">
      <w:pPr>
        <w:ind w:firstLine="720"/>
        <w:jc w:val="both"/>
      </w:pPr>
    </w:p>
    <w:p w:rsidR="008064BC" w:rsidRDefault="008064BC" w:rsidP="00184D5E">
      <w:pPr>
        <w:ind w:firstLine="720"/>
        <w:jc w:val="both"/>
      </w:pPr>
    </w:p>
    <w:p w:rsidR="00F16BF9" w:rsidRPr="00D01D2F" w:rsidRDefault="00F16BF9" w:rsidP="00F16BF9">
      <w:pPr>
        <w:ind w:firstLine="720"/>
        <w:jc w:val="both"/>
        <w:rPr>
          <w:b/>
        </w:rPr>
      </w:pPr>
      <w:r w:rsidRPr="00D01D2F">
        <w:rPr>
          <w:b/>
        </w:rPr>
        <w:t>Envío de altas en línea al S111</w:t>
      </w:r>
    </w:p>
    <w:p w:rsidR="00F16BF9" w:rsidRDefault="00F16BF9" w:rsidP="00F16BF9">
      <w:pPr>
        <w:ind w:firstLine="720"/>
        <w:jc w:val="both"/>
      </w:pPr>
      <w:r w:rsidRPr="00F16BF9">
        <w:t>Diariamente se envían altas en línea de Tarjeta Corporativa al S111</w:t>
      </w:r>
      <w:r w:rsidR="004F69D4">
        <w:t xml:space="preserve"> y S016</w:t>
      </w:r>
      <w:r w:rsidRPr="00F16BF9">
        <w:t>:</w:t>
      </w:r>
    </w:p>
    <w:p w:rsidR="00F16BF9" w:rsidRDefault="00F16BF9" w:rsidP="00F16BF9">
      <w:pPr>
        <w:ind w:firstLine="720"/>
        <w:jc w:val="both"/>
      </w:pPr>
    </w:p>
    <w:p w:rsidR="00F16BF9" w:rsidRDefault="00F16BF9" w:rsidP="00F16BF9">
      <w:pPr>
        <w:ind w:firstLine="720"/>
        <w:jc w:val="both"/>
      </w:pPr>
    </w:p>
    <w:p w:rsidR="00F16BF9" w:rsidRDefault="00F16BF9" w:rsidP="00F16BF9">
      <w:pPr>
        <w:ind w:firstLine="720"/>
        <w:jc w:val="both"/>
      </w:pPr>
      <w:r>
        <w:rPr>
          <w:noProof/>
          <w:lang w:eastAsia="es-MX"/>
        </w:rPr>
        <w:drawing>
          <wp:inline distT="0" distB="0" distL="0" distR="0">
            <wp:extent cx="4877435" cy="2072640"/>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7435" cy="2072640"/>
                    </a:xfrm>
                    <a:prstGeom prst="rect">
                      <a:avLst/>
                    </a:prstGeom>
                    <a:noFill/>
                  </pic:spPr>
                </pic:pic>
              </a:graphicData>
            </a:graphic>
          </wp:inline>
        </w:drawing>
      </w:r>
    </w:p>
    <w:p w:rsidR="00F16BF9" w:rsidRDefault="00F16BF9" w:rsidP="00F16BF9">
      <w:pPr>
        <w:ind w:firstLine="720"/>
        <w:jc w:val="both"/>
      </w:pPr>
    </w:p>
    <w:p w:rsidR="00F16BF9" w:rsidRDefault="00F16BF9" w:rsidP="00184D5E">
      <w:pPr>
        <w:ind w:firstLine="720"/>
        <w:jc w:val="both"/>
      </w:pPr>
    </w:p>
    <w:p w:rsidR="00F16BF9" w:rsidRDefault="00F16BF9" w:rsidP="00184D5E">
      <w:pPr>
        <w:ind w:firstLine="720"/>
        <w:jc w:val="both"/>
      </w:pPr>
    </w:p>
    <w:p w:rsidR="00F16BF9" w:rsidRPr="00D01D2F" w:rsidRDefault="00F16BF9" w:rsidP="00F16BF9">
      <w:pPr>
        <w:ind w:firstLine="720"/>
        <w:jc w:val="both"/>
        <w:rPr>
          <w:b/>
        </w:rPr>
      </w:pPr>
      <w:r w:rsidRPr="00D01D2F">
        <w:rPr>
          <w:b/>
        </w:rPr>
        <w:t xml:space="preserve">Envío </w:t>
      </w:r>
      <w:proofErr w:type="gramStart"/>
      <w:r w:rsidRPr="00D01D2F">
        <w:rPr>
          <w:b/>
        </w:rPr>
        <w:t>de  cambios</w:t>
      </w:r>
      <w:proofErr w:type="gramEnd"/>
      <w:r w:rsidRPr="00D01D2F">
        <w:rPr>
          <w:b/>
        </w:rPr>
        <w:t xml:space="preserve"> al S111</w:t>
      </w:r>
    </w:p>
    <w:p w:rsidR="00AF6ED0" w:rsidRDefault="00F16BF9" w:rsidP="00AF6ED0">
      <w:pPr>
        <w:ind w:firstLine="702"/>
        <w:jc w:val="both"/>
      </w:pPr>
      <w:r w:rsidRPr="00F16BF9">
        <w:t xml:space="preserve">Los cambios de datos generales y/o límites de crédito solicitados por nuestros clientes, </w:t>
      </w:r>
    </w:p>
    <w:p w:rsidR="00AF6ED0" w:rsidRDefault="00F16BF9" w:rsidP="00AF6ED0">
      <w:pPr>
        <w:ind w:firstLine="702"/>
        <w:jc w:val="both"/>
      </w:pPr>
      <w:r w:rsidRPr="00F16BF9">
        <w:t xml:space="preserve">son enviados al S111 </w:t>
      </w:r>
      <w:proofErr w:type="spellStart"/>
      <w:r w:rsidRPr="00F16BF9">
        <w:t>através</w:t>
      </w:r>
      <w:proofErr w:type="spellEnd"/>
      <w:r w:rsidRPr="00F16BF9">
        <w:t xml:space="preserve"> del sistema de Corporativa, con las siguientes </w:t>
      </w:r>
    </w:p>
    <w:p w:rsidR="00F16BF9" w:rsidRPr="00F16BF9" w:rsidRDefault="00F16BF9" w:rsidP="00AF6ED0">
      <w:pPr>
        <w:ind w:firstLine="702"/>
        <w:jc w:val="both"/>
      </w:pPr>
      <w:r w:rsidRPr="00F16BF9">
        <w:t>transacciones:</w:t>
      </w:r>
    </w:p>
    <w:p w:rsidR="00F16BF9" w:rsidRPr="00F16BF9" w:rsidRDefault="00F16BF9" w:rsidP="00F16BF9">
      <w:pPr>
        <w:ind w:firstLine="720"/>
        <w:jc w:val="both"/>
      </w:pPr>
      <w:r w:rsidRPr="00F16BF9">
        <w:t>5330 cambio de nombre</w:t>
      </w:r>
    </w:p>
    <w:p w:rsidR="00F16BF9" w:rsidRPr="00F16BF9" w:rsidRDefault="00F16BF9" w:rsidP="00F16BF9">
      <w:pPr>
        <w:ind w:firstLine="720"/>
        <w:jc w:val="both"/>
      </w:pPr>
      <w:r w:rsidRPr="00F16BF9">
        <w:t>316 cambio de límite de crédito</w:t>
      </w:r>
    </w:p>
    <w:p w:rsidR="00F16BF9" w:rsidRPr="00F16BF9" w:rsidRDefault="00F16BF9" w:rsidP="00F16BF9">
      <w:pPr>
        <w:ind w:firstLine="720"/>
        <w:jc w:val="both"/>
      </w:pPr>
      <w:r w:rsidRPr="00F16BF9">
        <w:t>5117 cambio de línea de crédito</w:t>
      </w:r>
    </w:p>
    <w:p w:rsidR="00F16BF9" w:rsidRDefault="00F16BF9" w:rsidP="00F16BF9">
      <w:pPr>
        <w:ind w:firstLine="720"/>
        <w:jc w:val="both"/>
      </w:pPr>
      <w:r w:rsidRPr="00F16BF9">
        <w:t>5199 cambio de datos generales</w:t>
      </w:r>
    </w:p>
    <w:p w:rsidR="00F16BF9" w:rsidRDefault="00F16BF9"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8064BC" w:rsidRDefault="008064BC" w:rsidP="00184D5E">
      <w:pPr>
        <w:ind w:firstLine="720"/>
        <w:jc w:val="both"/>
      </w:pPr>
    </w:p>
    <w:p w:rsidR="00F16BF9" w:rsidRDefault="00F16BF9" w:rsidP="00184D5E">
      <w:pPr>
        <w:ind w:firstLine="720"/>
        <w:jc w:val="both"/>
      </w:pPr>
    </w:p>
    <w:p w:rsidR="00F16BF9" w:rsidRPr="00D01D2F" w:rsidRDefault="00F16BF9" w:rsidP="00F16BF9">
      <w:pPr>
        <w:ind w:firstLine="720"/>
        <w:jc w:val="both"/>
        <w:rPr>
          <w:b/>
        </w:rPr>
      </w:pPr>
      <w:r w:rsidRPr="00D01D2F">
        <w:rPr>
          <w:b/>
        </w:rPr>
        <w:lastRenderedPageBreak/>
        <w:t>C430 envía información al S111</w:t>
      </w:r>
    </w:p>
    <w:p w:rsidR="00F16BF9" w:rsidRDefault="00F16BF9" w:rsidP="00F16BF9">
      <w:pPr>
        <w:ind w:firstLine="720"/>
        <w:jc w:val="both"/>
      </w:pPr>
      <w:r w:rsidRPr="00F16BF9">
        <w:t>Los días 15 y 28 de cada mes se envía información de Corporativa al S111.</w:t>
      </w:r>
    </w:p>
    <w:p w:rsidR="00F16BF9" w:rsidRDefault="00F16BF9" w:rsidP="00184D5E">
      <w:pPr>
        <w:ind w:firstLine="720"/>
        <w:jc w:val="both"/>
      </w:pPr>
    </w:p>
    <w:p w:rsidR="00F16BF9" w:rsidRDefault="00F16BF9" w:rsidP="00184D5E">
      <w:pPr>
        <w:ind w:firstLine="720"/>
        <w:jc w:val="both"/>
      </w:pPr>
    </w:p>
    <w:p w:rsidR="00F16BF9" w:rsidRDefault="00F16BF9" w:rsidP="00184D5E">
      <w:pPr>
        <w:ind w:firstLine="720"/>
        <w:jc w:val="both"/>
      </w:pPr>
      <w:r>
        <w:rPr>
          <w:noProof/>
          <w:lang w:eastAsia="es-MX"/>
        </w:rPr>
        <w:drawing>
          <wp:inline distT="0" distB="0" distL="0" distR="0">
            <wp:extent cx="5170170" cy="351790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0170" cy="3517900"/>
                    </a:xfrm>
                    <a:prstGeom prst="rect">
                      <a:avLst/>
                    </a:prstGeom>
                    <a:noFill/>
                  </pic:spPr>
                </pic:pic>
              </a:graphicData>
            </a:graphic>
          </wp:inline>
        </w:drawing>
      </w:r>
    </w:p>
    <w:p w:rsidR="00F16BF9" w:rsidRDefault="00F16BF9" w:rsidP="00184D5E">
      <w:pPr>
        <w:ind w:firstLine="720"/>
        <w:jc w:val="both"/>
      </w:pPr>
    </w:p>
    <w:p w:rsidR="00D5339D" w:rsidRDefault="00D5339D" w:rsidP="00184D5E">
      <w:pPr>
        <w:ind w:firstLine="720"/>
        <w:jc w:val="both"/>
      </w:pPr>
    </w:p>
    <w:p w:rsidR="00F16BF9" w:rsidRDefault="00F16BF9" w:rsidP="00184D5E">
      <w:pPr>
        <w:ind w:firstLine="720"/>
        <w:jc w:val="both"/>
      </w:pPr>
    </w:p>
    <w:p w:rsidR="00C55D62" w:rsidRDefault="00F16BF9" w:rsidP="00184D5E">
      <w:pPr>
        <w:ind w:firstLine="720"/>
        <w:jc w:val="both"/>
      </w:pPr>
      <w:r w:rsidRPr="00F16BF9">
        <w:t xml:space="preserve">Esta información la utiliza el S111 para generar los Estados de Cuenta Concentrados y </w:t>
      </w:r>
    </w:p>
    <w:p w:rsidR="00F16BF9" w:rsidRDefault="00F16BF9" w:rsidP="00184D5E">
      <w:pPr>
        <w:ind w:firstLine="720"/>
        <w:jc w:val="both"/>
      </w:pPr>
      <w:r w:rsidRPr="00F16BF9">
        <w:t xml:space="preserve">reportes especiales de Corporativa que se envían a las empresas </w:t>
      </w:r>
      <w:proofErr w:type="spellStart"/>
      <w:r w:rsidRPr="00F16BF9">
        <w:t>através</w:t>
      </w:r>
      <w:proofErr w:type="spellEnd"/>
      <w:r w:rsidRPr="00F16BF9">
        <w:t xml:space="preserve"> del CCI.</w:t>
      </w:r>
    </w:p>
    <w:p w:rsidR="00F16BF9" w:rsidRDefault="00F16BF9" w:rsidP="00184D5E">
      <w:pPr>
        <w:ind w:firstLine="720"/>
        <w:jc w:val="both"/>
      </w:pPr>
    </w:p>
    <w:p w:rsidR="00F16BF9" w:rsidRDefault="00F16BF9" w:rsidP="00184D5E">
      <w:pPr>
        <w:ind w:firstLine="720"/>
        <w:jc w:val="both"/>
      </w:pPr>
    </w:p>
    <w:p w:rsidR="008064BC" w:rsidRDefault="008064BC" w:rsidP="00184D5E">
      <w:pPr>
        <w:ind w:firstLine="720"/>
        <w:jc w:val="both"/>
      </w:pPr>
    </w:p>
    <w:p w:rsidR="00591A41" w:rsidRDefault="00591A41" w:rsidP="00184D5E">
      <w:pPr>
        <w:ind w:firstLine="720"/>
        <w:jc w:val="both"/>
      </w:pPr>
    </w:p>
    <w:p w:rsidR="00591A41" w:rsidRPr="00D01D2F" w:rsidRDefault="00591A41" w:rsidP="00184D5E">
      <w:pPr>
        <w:ind w:firstLine="720"/>
        <w:jc w:val="both"/>
        <w:rPr>
          <w:b/>
          <w:sz w:val="22"/>
          <w:szCs w:val="22"/>
        </w:rPr>
      </w:pPr>
      <w:r w:rsidRPr="00D01D2F">
        <w:rPr>
          <w:b/>
          <w:sz w:val="22"/>
          <w:szCs w:val="22"/>
        </w:rPr>
        <w:t>Funcionalidad adicional</w:t>
      </w:r>
    </w:p>
    <w:p w:rsidR="00591A41" w:rsidRDefault="00591A41" w:rsidP="00184D5E">
      <w:pPr>
        <w:ind w:firstLine="720"/>
        <w:jc w:val="both"/>
      </w:pPr>
    </w:p>
    <w:p w:rsidR="00591A41" w:rsidRDefault="00591A41" w:rsidP="00184D5E">
      <w:pPr>
        <w:ind w:firstLine="720"/>
        <w:jc w:val="both"/>
      </w:pPr>
    </w:p>
    <w:p w:rsidR="00591A41" w:rsidRDefault="00591A41" w:rsidP="00184D5E">
      <w:pPr>
        <w:ind w:firstLine="720"/>
        <w:jc w:val="both"/>
      </w:pPr>
    </w:p>
    <w:p w:rsidR="00591A41" w:rsidRPr="00D01D2F" w:rsidRDefault="00591A41" w:rsidP="00591A41">
      <w:pPr>
        <w:ind w:firstLine="720"/>
        <w:jc w:val="both"/>
        <w:rPr>
          <w:b/>
        </w:rPr>
      </w:pPr>
      <w:r w:rsidRPr="00D01D2F">
        <w:rPr>
          <w:b/>
        </w:rPr>
        <w:t>Bloqueo de Transacciones</w:t>
      </w:r>
    </w:p>
    <w:p w:rsidR="00D01D2F" w:rsidRPr="00D01D2F" w:rsidRDefault="00D01D2F" w:rsidP="00591A41">
      <w:pPr>
        <w:ind w:firstLine="720"/>
        <w:jc w:val="both"/>
        <w:rPr>
          <w:b/>
          <w:sz w:val="22"/>
          <w:szCs w:val="22"/>
        </w:rPr>
      </w:pPr>
    </w:p>
    <w:p w:rsidR="00B74694" w:rsidRDefault="00591A41" w:rsidP="00591A41">
      <w:pPr>
        <w:ind w:firstLine="720"/>
        <w:jc w:val="both"/>
      </w:pPr>
      <w:r w:rsidRPr="00591A41">
        <w:t xml:space="preserve">El producto de Tarjeta Corporativa maneja bloqueo de transacciones por MCC (Merchant </w:t>
      </w:r>
    </w:p>
    <w:p w:rsidR="00591A41" w:rsidRPr="00591A41" w:rsidRDefault="00591A41" w:rsidP="00591A41">
      <w:pPr>
        <w:ind w:firstLine="720"/>
        <w:jc w:val="both"/>
      </w:pPr>
      <w:proofErr w:type="spellStart"/>
      <w:r w:rsidRPr="00591A41">
        <w:t>Category</w:t>
      </w:r>
      <w:proofErr w:type="spellEnd"/>
      <w:r w:rsidRPr="00591A41">
        <w:t xml:space="preserve"> </w:t>
      </w:r>
      <w:proofErr w:type="spellStart"/>
      <w:r w:rsidRPr="00591A41">
        <w:t>Code</w:t>
      </w:r>
      <w:proofErr w:type="spellEnd"/>
      <w:r w:rsidRPr="00591A41">
        <w:t>) y monto, o bien permite bloqueo por número de negocio.</w:t>
      </w:r>
    </w:p>
    <w:p w:rsidR="00591A41" w:rsidRPr="00591A41" w:rsidRDefault="00591A41" w:rsidP="00591A41">
      <w:pPr>
        <w:ind w:firstLine="720"/>
        <w:jc w:val="both"/>
      </w:pPr>
    </w:p>
    <w:p w:rsidR="00B74694" w:rsidRDefault="00591A41" w:rsidP="00591A41">
      <w:pPr>
        <w:ind w:firstLine="720"/>
        <w:jc w:val="both"/>
      </w:pPr>
      <w:r w:rsidRPr="00591A41">
        <w:t xml:space="preserve">Esta funcionalidad se controla a nivel cuenta, y se define al momento que se apertura la </w:t>
      </w:r>
    </w:p>
    <w:p w:rsidR="00B74694" w:rsidRDefault="00591A41" w:rsidP="00591A41">
      <w:pPr>
        <w:ind w:firstLine="720"/>
        <w:jc w:val="both"/>
      </w:pPr>
      <w:r w:rsidRPr="00591A41">
        <w:t xml:space="preserve">cuenta, incluso puede activarse o desactivarse dicha funcionalidad en cualquier </w:t>
      </w:r>
    </w:p>
    <w:p w:rsidR="00591A41" w:rsidRPr="00591A41" w:rsidRDefault="00591A41" w:rsidP="00591A41">
      <w:pPr>
        <w:ind w:firstLine="720"/>
        <w:jc w:val="both"/>
      </w:pPr>
      <w:r w:rsidRPr="00591A41">
        <w:t>momento.</w:t>
      </w:r>
    </w:p>
    <w:p w:rsidR="00591A41" w:rsidRPr="00591A41" w:rsidRDefault="00591A41" w:rsidP="00591A41">
      <w:pPr>
        <w:ind w:firstLine="720"/>
        <w:jc w:val="both"/>
      </w:pPr>
    </w:p>
    <w:p w:rsidR="00B74694" w:rsidRDefault="00591A41" w:rsidP="00591A41">
      <w:pPr>
        <w:ind w:firstLine="720"/>
        <w:jc w:val="both"/>
      </w:pPr>
      <w:r w:rsidRPr="00591A41">
        <w:t xml:space="preserve">Los beneficios de este servicio son permitir a las empresas un mejor control sobre los </w:t>
      </w:r>
    </w:p>
    <w:p w:rsidR="00B74694" w:rsidRDefault="00591A41" w:rsidP="00591A41">
      <w:pPr>
        <w:ind w:firstLine="720"/>
        <w:jc w:val="both"/>
      </w:pPr>
      <w:r w:rsidRPr="00591A41">
        <w:t xml:space="preserve">gastos en los que incurren sus empleados y para el banco representa un área de </w:t>
      </w:r>
    </w:p>
    <w:p w:rsidR="00591A41" w:rsidRDefault="00591A41" w:rsidP="00591A41">
      <w:pPr>
        <w:ind w:firstLine="720"/>
        <w:jc w:val="both"/>
      </w:pPr>
      <w:r w:rsidRPr="00591A41">
        <w:t>oportunidad para la prevención de fraudes.</w:t>
      </w:r>
    </w:p>
    <w:p w:rsidR="00591A41" w:rsidRDefault="00591A41" w:rsidP="00591A41">
      <w:pPr>
        <w:ind w:firstLine="720"/>
        <w:jc w:val="both"/>
      </w:pPr>
    </w:p>
    <w:p w:rsidR="00591A41" w:rsidRDefault="00591A41" w:rsidP="00591A41">
      <w:pPr>
        <w:ind w:firstLine="720"/>
        <w:jc w:val="both"/>
      </w:pPr>
    </w:p>
    <w:p w:rsidR="00591A41" w:rsidRPr="00D01D2F" w:rsidRDefault="00591A41" w:rsidP="00591A41">
      <w:pPr>
        <w:ind w:firstLine="720"/>
        <w:jc w:val="both"/>
        <w:rPr>
          <w:b/>
        </w:rPr>
      </w:pPr>
      <w:r w:rsidRPr="00D01D2F">
        <w:rPr>
          <w:b/>
        </w:rPr>
        <w:lastRenderedPageBreak/>
        <w:t>Límites para disposiciones a nivel cuenta</w:t>
      </w:r>
    </w:p>
    <w:p w:rsidR="00591A41" w:rsidRPr="00591A41" w:rsidRDefault="00591A41" w:rsidP="00591A41">
      <w:pPr>
        <w:ind w:firstLine="720"/>
        <w:jc w:val="both"/>
      </w:pPr>
    </w:p>
    <w:p w:rsidR="00B74694" w:rsidRDefault="00591A41" w:rsidP="00591A41">
      <w:pPr>
        <w:ind w:firstLine="720"/>
        <w:jc w:val="both"/>
      </w:pPr>
      <w:r w:rsidRPr="00591A41">
        <w:t xml:space="preserve">Se cuenta con la funcionalidad de manejar límites para las disposiciones tanto en cajeros </w:t>
      </w:r>
    </w:p>
    <w:p w:rsidR="00591A41" w:rsidRPr="00591A41" w:rsidRDefault="00591A41" w:rsidP="00591A41">
      <w:pPr>
        <w:ind w:firstLine="720"/>
        <w:jc w:val="both"/>
      </w:pPr>
      <w:r w:rsidRPr="00591A41">
        <w:t>como en sucursales a nivel cuenta.</w:t>
      </w:r>
    </w:p>
    <w:p w:rsidR="00591A41" w:rsidRPr="00591A41" w:rsidRDefault="00591A41" w:rsidP="00591A41">
      <w:pPr>
        <w:ind w:firstLine="720"/>
        <w:jc w:val="both"/>
      </w:pPr>
    </w:p>
    <w:p w:rsidR="00B74694" w:rsidRDefault="00591A41" w:rsidP="00591A41">
      <w:pPr>
        <w:ind w:firstLine="720"/>
        <w:jc w:val="both"/>
      </w:pPr>
      <w:r w:rsidRPr="00591A41">
        <w:t xml:space="preserve">La definición del límite se define al momento de la apertura de la cuenta, o bien puede </w:t>
      </w:r>
    </w:p>
    <w:p w:rsidR="00B74694" w:rsidRDefault="00591A41" w:rsidP="00591A41">
      <w:pPr>
        <w:ind w:firstLine="720"/>
        <w:jc w:val="both"/>
      </w:pPr>
      <w:r w:rsidRPr="00591A41">
        <w:t xml:space="preserve">modificarse en el momento que la empresa lo requiera ya que la actualización de este </w:t>
      </w:r>
    </w:p>
    <w:p w:rsidR="00591A41" w:rsidRDefault="00591A41" w:rsidP="00591A41">
      <w:pPr>
        <w:ind w:firstLine="720"/>
        <w:jc w:val="both"/>
      </w:pPr>
      <w:r w:rsidRPr="00591A41">
        <w:t>tope es en línea.</w:t>
      </w:r>
    </w:p>
    <w:p w:rsidR="00F16BF9" w:rsidRDefault="00F16BF9" w:rsidP="00184D5E">
      <w:pPr>
        <w:ind w:firstLine="720"/>
        <w:jc w:val="both"/>
      </w:pPr>
    </w:p>
    <w:p w:rsidR="004D3960" w:rsidRDefault="004D3960" w:rsidP="008D60D3">
      <w:pPr>
        <w:suppressAutoHyphens w:val="0"/>
        <w:jc w:val="both"/>
        <w:rPr>
          <w:color w:val="000000" w:themeColor="text1"/>
        </w:rPr>
      </w:pPr>
    </w:p>
    <w:p w:rsidR="00435BFA" w:rsidRPr="00965676" w:rsidRDefault="00BF75F3" w:rsidP="0049063C">
      <w:pPr>
        <w:pStyle w:val="Ttulo2"/>
        <w:keepLines/>
        <w:numPr>
          <w:ilvl w:val="1"/>
          <w:numId w:val="1"/>
        </w:numPr>
        <w:pBdr>
          <w:bottom w:val="single" w:sz="4" w:space="1" w:color="000000"/>
        </w:pBdr>
        <w:tabs>
          <w:tab w:val="left" w:pos="5760"/>
        </w:tabs>
        <w:spacing w:before="360" w:after="0"/>
        <w:ind w:left="1206" w:hanging="576"/>
        <w:rPr>
          <w:rFonts w:cs="Times New Roman"/>
          <w:color w:val="0000FF"/>
          <w:lang w:val="en-ZA"/>
        </w:rPr>
      </w:pPr>
      <w:bookmarkStart w:id="18" w:name="_Toc528859704"/>
      <w:r>
        <w:rPr>
          <w:rStyle w:val="Hipervnculo"/>
          <w:u w:val="none"/>
          <w:lang w:val="en-ZA"/>
        </w:rPr>
        <w:t>ARQUITECTURA DEL SISTEMA</w:t>
      </w:r>
      <w:r w:rsidR="001E09F1">
        <w:rPr>
          <w:rStyle w:val="Hipervnculo"/>
          <w:u w:val="none"/>
          <w:lang w:val="en-ZA"/>
        </w:rPr>
        <w:t>.</w:t>
      </w:r>
      <w:bookmarkEnd w:id="18"/>
      <w:r w:rsidR="001E09F1">
        <w:rPr>
          <w:rStyle w:val="Hipervnculo"/>
          <w:u w:val="none"/>
          <w:lang w:val="en-ZA"/>
        </w:rPr>
        <w:t> </w:t>
      </w:r>
    </w:p>
    <w:p w:rsidR="00435BFA" w:rsidRDefault="00435BFA" w:rsidP="001022F8">
      <w:pPr>
        <w:pStyle w:val="Prrafodelista"/>
        <w:ind w:left="432"/>
      </w:pPr>
    </w:p>
    <w:p w:rsidR="00D177AF" w:rsidRPr="001022F8" w:rsidRDefault="000F470F" w:rsidP="001022F8">
      <w:pPr>
        <w:pStyle w:val="Prrafodelista"/>
        <w:ind w:left="432"/>
      </w:pPr>
      <w:r w:rsidRPr="000F470F">
        <w:rPr>
          <w:noProof/>
          <w:lang w:eastAsia="es-MX"/>
        </w:rPr>
        <w:drawing>
          <wp:inline distT="0" distB="0" distL="0" distR="0" wp14:anchorId="0E3C9F6F" wp14:editId="15347FE1">
            <wp:extent cx="5970305" cy="4373090"/>
            <wp:effectExtent l="0" t="0" r="0" b="8890"/>
            <wp:docPr id="3365" name="Imagen 3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98593" cy="4393810"/>
                    </a:xfrm>
                    <a:prstGeom prst="rect">
                      <a:avLst/>
                    </a:prstGeom>
                  </pic:spPr>
                </pic:pic>
              </a:graphicData>
            </a:graphic>
          </wp:inline>
        </w:drawing>
      </w:r>
    </w:p>
    <w:p w:rsidR="00435BFA" w:rsidRDefault="00435BFA" w:rsidP="00435BFA">
      <w:pPr>
        <w:pStyle w:val="temptext1"/>
        <w:rPr>
          <w:rFonts w:ascii="Times New Roman" w:hAnsi="Times New Roman"/>
          <w:sz w:val="24"/>
          <w:szCs w:val="24"/>
        </w:rPr>
      </w:pPr>
    </w:p>
    <w:p w:rsidR="00CD331C" w:rsidRDefault="00CD331C" w:rsidP="00435BFA">
      <w:pPr>
        <w:pStyle w:val="temptext1"/>
        <w:rPr>
          <w:rFonts w:ascii="Times New Roman" w:hAnsi="Times New Roman"/>
          <w:sz w:val="24"/>
          <w:szCs w:val="24"/>
        </w:rPr>
      </w:pPr>
    </w:p>
    <w:p w:rsidR="000459A4" w:rsidRDefault="000459A4" w:rsidP="00435BFA">
      <w:pPr>
        <w:pStyle w:val="temptext1"/>
        <w:rPr>
          <w:rFonts w:ascii="Times New Roman" w:hAnsi="Times New Roman"/>
          <w:sz w:val="24"/>
          <w:szCs w:val="24"/>
        </w:rPr>
      </w:pPr>
    </w:p>
    <w:p w:rsidR="000459A4" w:rsidRDefault="000459A4" w:rsidP="000459A4">
      <w:pPr>
        <w:spacing w:line="360" w:lineRule="auto"/>
        <w:ind w:left="360"/>
      </w:pPr>
    </w:p>
    <w:p w:rsidR="00D177AF" w:rsidRDefault="00D177AF" w:rsidP="000459A4">
      <w:pPr>
        <w:spacing w:line="360" w:lineRule="auto"/>
        <w:ind w:left="360"/>
      </w:pPr>
    </w:p>
    <w:p w:rsidR="00D177AF" w:rsidRDefault="00D177AF" w:rsidP="000459A4">
      <w:pPr>
        <w:spacing w:line="360" w:lineRule="auto"/>
        <w:ind w:left="360"/>
      </w:pPr>
    </w:p>
    <w:p w:rsidR="00D177AF" w:rsidRDefault="00D177AF" w:rsidP="000459A4">
      <w:pPr>
        <w:spacing w:line="360" w:lineRule="auto"/>
        <w:ind w:left="360"/>
      </w:pPr>
    </w:p>
    <w:p w:rsidR="00D177AF" w:rsidRDefault="00D177AF" w:rsidP="000459A4">
      <w:pPr>
        <w:spacing w:line="360" w:lineRule="auto"/>
        <w:ind w:left="360"/>
      </w:pPr>
    </w:p>
    <w:p w:rsidR="00D177AF" w:rsidRDefault="00D177AF" w:rsidP="000459A4">
      <w:pPr>
        <w:spacing w:line="360" w:lineRule="auto"/>
        <w:ind w:left="360"/>
      </w:pPr>
    </w:p>
    <w:p w:rsidR="00D177AF" w:rsidRDefault="00D177AF" w:rsidP="000459A4">
      <w:pPr>
        <w:spacing w:line="360" w:lineRule="auto"/>
        <w:ind w:left="360"/>
      </w:pPr>
    </w:p>
    <w:p w:rsidR="000459A4" w:rsidRDefault="000459A4" w:rsidP="000459A4">
      <w:pPr>
        <w:rPr>
          <w:b/>
          <w:bCs/>
          <w:sz w:val="28"/>
        </w:rPr>
      </w:pPr>
      <w:r>
        <w:rPr>
          <w:b/>
          <w:bCs/>
          <w:sz w:val="28"/>
        </w:rPr>
        <w:t xml:space="preserve">Descripción general de los grupos, usuarios, y la estructura de directorios de </w:t>
      </w:r>
      <w:r w:rsidR="00F1695B">
        <w:rPr>
          <w:b/>
          <w:bCs/>
          <w:sz w:val="28"/>
        </w:rPr>
        <w:t>LINUX</w:t>
      </w:r>
      <w:r>
        <w:rPr>
          <w:b/>
          <w:bCs/>
          <w:sz w:val="28"/>
        </w:rPr>
        <w:t xml:space="preserve"> en el sistema C430</w:t>
      </w:r>
    </w:p>
    <w:p w:rsidR="000459A4" w:rsidRDefault="000459A4" w:rsidP="000459A4">
      <w:pPr>
        <w:rPr>
          <w:b/>
          <w:bCs/>
          <w:sz w:val="28"/>
        </w:rPr>
      </w:pPr>
    </w:p>
    <w:p w:rsidR="000459A4" w:rsidRDefault="000459A4" w:rsidP="000459A4">
      <w:pPr>
        <w:pStyle w:val="Textoindependiente21"/>
      </w:pPr>
      <w:r>
        <w:t>El C430 sistema está instalado en el sistema de archivos:</w:t>
      </w:r>
    </w:p>
    <w:p w:rsidR="000459A4" w:rsidRDefault="000459A4" w:rsidP="000459A4">
      <w:r>
        <w:rPr>
          <w:rFonts w:ascii="Verdana" w:hAnsi="Verdana"/>
          <w:b/>
          <w:bCs/>
        </w:rPr>
        <w:t>Sistema de archivos /</w:t>
      </w:r>
      <w:proofErr w:type="spellStart"/>
      <w:r>
        <w:rPr>
          <w:rFonts w:ascii="Verdana" w:hAnsi="Verdana"/>
          <w:b/>
          <w:bCs/>
        </w:rPr>
        <w:t>opt</w:t>
      </w:r>
      <w:proofErr w:type="spellEnd"/>
      <w:r>
        <w:rPr>
          <w:rFonts w:ascii="Verdana" w:hAnsi="Verdana"/>
          <w:b/>
          <w:bCs/>
        </w:rPr>
        <w:t>/c430 /000 </w:t>
      </w:r>
    </w:p>
    <w:p w:rsidR="000459A4" w:rsidRDefault="000459A4" w:rsidP="000459A4"/>
    <w:p w:rsidR="000459A4" w:rsidRDefault="000459A4" w:rsidP="000459A4">
      <w:pPr>
        <w:rPr>
          <w:rFonts w:ascii="Verdana" w:hAnsi="Verdana"/>
          <w:b/>
          <w:bCs/>
        </w:rPr>
      </w:pPr>
      <w:r>
        <w:rPr>
          <w:b/>
          <w:bCs/>
        </w:rPr>
        <w:t xml:space="preserve">Grupo de </w:t>
      </w:r>
      <w:proofErr w:type="gramStart"/>
      <w:r>
        <w:rPr>
          <w:b/>
          <w:bCs/>
        </w:rPr>
        <w:t>Sistema</w:t>
      </w:r>
      <w:r>
        <w:t> :</w:t>
      </w:r>
      <w:proofErr w:type="gramEnd"/>
      <w:r>
        <w:t> </w:t>
      </w:r>
      <w:r>
        <w:rPr>
          <w:rFonts w:ascii="Verdana" w:hAnsi="Verdana"/>
          <w:b/>
          <w:bCs/>
        </w:rPr>
        <w:t>c430</w:t>
      </w:r>
    </w:p>
    <w:p w:rsidR="000459A4" w:rsidRDefault="000459A4" w:rsidP="000459A4">
      <w:pPr>
        <w:rPr>
          <w:b/>
          <w:bCs/>
        </w:rPr>
      </w:pPr>
    </w:p>
    <w:p w:rsidR="000459A4" w:rsidRDefault="000459A4" w:rsidP="000459A4">
      <w:pPr>
        <w:rPr>
          <w:b/>
          <w:bCs/>
        </w:rPr>
      </w:pPr>
      <w:r>
        <w:rPr>
          <w:b/>
          <w:bCs/>
        </w:rPr>
        <w:t>Los usuarios del sistema:</w:t>
      </w:r>
    </w:p>
    <w:p w:rsidR="000459A4" w:rsidRDefault="000459A4" w:rsidP="000459A4">
      <w:pPr>
        <w:pStyle w:val="Textoindependiente21"/>
      </w:pPr>
      <w:r>
        <w:t>Los siguientes usuarios se utilizan para ejecutar el proceso de la C430, su configuración es adecuada para acceder a SYBASE y esmoquin. Todos pertenecen al grupo</w:t>
      </w:r>
      <w:r>
        <w:rPr>
          <w:b/>
          <w:bCs/>
        </w:rPr>
        <w:t> c430 </w:t>
      </w:r>
      <w:r>
        <w:t>grupo primario y secundario</w:t>
      </w:r>
      <w:r>
        <w:rPr>
          <w:b/>
          <w:bCs/>
        </w:rPr>
        <w:t> </w:t>
      </w:r>
      <w:proofErr w:type="spellStart"/>
      <w:proofErr w:type="gramStart"/>
      <w:r>
        <w:rPr>
          <w:b/>
          <w:bCs/>
        </w:rPr>
        <w:t>sybase</w:t>
      </w:r>
      <w:proofErr w:type="spellEnd"/>
      <w:r>
        <w:t> :</w:t>
      </w:r>
      <w:proofErr w:type="gramEnd"/>
    </w:p>
    <w:p w:rsidR="000459A4" w:rsidRDefault="000459A4" w:rsidP="0064055A">
      <w:pPr>
        <w:numPr>
          <w:ilvl w:val="0"/>
          <w:numId w:val="5"/>
        </w:numPr>
        <w:rPr>
          <w:rFonts w:ascii="Verdana" w:hAnsi="Verdana"/>
        </w:rPr>
      </w:pPr>
      <w:r>
        <w:rPr>
          <w:rFonts w:ascii="Verdana" w:hAnsi="Verdana"/>
          <w:b/>
          <w:bCs/>
        </w:rPr>
        <w:t>C4300001 </w:t>
      </w:r>
      <w:r>
        <w:rPr>
          <w:rFonts w:ascii="Verdana" w:hAnsi="Verdana"/>
        </w:rPr>
        <w:t>usuario propietario </w:t>
      </w:r>
      <w:r>
        <w:rPr>
          <w:rFonts w:ascii="Verdana" w:hAnsi="Verdana"/>
          <w:bCs/>
        </w:rPr>
        <w:t>de registros y proceso general </w:t>
      </w:r>
      <w:r>
        <w:rPr>
          <w:rFonts w:ascii="Verdana" w:hAnsi="Verdana"/>
        </w:rPr>
        <w:t>del C430</w:t>
      </w:r>
    </w:p>
    <w:p w:rsidR="000459A4" w:rsidRDefault="000459A4" w:rsidP="0064055A">
      <w:pPr>
        <w:numPr>
          <w:ilvl w:val="0"/>
          <w:numId w:val="5"/>
        </w:numPr>
        <w:rPr>
          <w:rFonts w:ascii="Verdana" w:hAnsi="Verdana"/>
          <w:b/>
          <w:bCs/>
        </w:rPr>
      </w:pPr>
      <w:r>
        <w:rPr>
          <w:rFonts w:ascii="Verdana" w:hAnsi="Verdana"/>
          <w:b/>
          <w:bCs/>
        </w:rPr>
        <w:t>C4300002 </w:t>
      </w:r>
      <w:r>
        <w:rPr>
          <w:rFonts w:ascii="Verdana" w:hAnsi="Verdana"/>
        </w:rPr>
        <w:t>usuario previsto para llevar a cabo los procesos del </w:t>
      </w:r>
      <w:r>
        <w:rPr>
          <w:rFonts w:ascii="Verdana" w:hAnsi="Verdana"/>
          <w:b/>
          <w:bCs/>
        </w:rPr>
        <w:t>archivo alfa </w:t>
      </w:r>
    </w:p>
    <w:p w:rsidR="000459A4" w:rsidRDefault="000459A4" w:rsidP="0064055A">
      <w:pPr>
        <w:numPr>
          <w:ilvl w:val="0"/>
          <w:numId w:val="5"/>
        </w:numPr>
        <w:rPr>
          <w:lang w:val="es-ES"/>
        </w:rPr>
      </w:pPr>
      <w:r w:rsidRPr="004B73D3">
        <w:rPr>
          <w:rFonts w:ascii="Verdana" w:hAnsi="Verdana"/>
          <w:b/>
        </w:rPr>
        <w:t>C4300003</w:t>
      </w:r>
      <w:r>
        <w:rPr>
          <w:rFonts w:ascii="Verdana" w:hAnsi="Verdana"/>
        </w:rPr>
        <w:t xml:space="preserve"> Usuario destinado a ejecutar procesos de </w:t>
      </w:r>
      <w:r w:rsidR="00DC38E7">
        <w:rPr>
          <w:rFonts w:ascii="Verdana" w:hAnsi="Verdana"/>
          <w:b/>
          <w:bCs/>
        </w:rPr>
        <w:t>Reportes</w:t>
      </w:r>
      <w:r>
        <w:rPr>
          <w:rFonts w:ascii="Verdana" w:hAnsi="Verdana"/>
          <w:b/>
          <w:bCs/>
        </w:rPr>
        <w:t xml:space="preserve"> </w:t>
      </w:r>
      <w:r w:rsidR="00DC38E7">
        <w:rPr>
          <w:rFonts w:ascii="Verdana" w:hAnsi="Verdana"/>
          <w:b/>
          <w:bCs/>
        </w:rPr>
        <w:t>a</w:t>
      </w:r>
      <w:r>
        <w:rPr>
          <w:rFonts w:ascii="Verdana" w:hAnsi="Verdana"/>
          <w:b/>
          <w:bCs/>
        </w:rPr>
        <w:t xml:space="preserve"> INTELAR </w:t>
      </w:r>
    </w:p>
    <w:p w:rsidR="000459A4" w:rsidRDefault="000459A4" w:rsidP="0064055A">
      <w:pPr>
        <w:numPr>
          <w:ilvl w:val="0"/>
          <w:numId w:val="5"/>
        </w:numPr>
        <w:rPr>
          <w:rFonts w:ascii="Verdana" w:hAnsi="Verdana"/>
          <w:b/>
          <w:bCs/>
        </w:rPr>
      </w:pPr>
      <w:r w:rsidRPr="004B73D3">
        <w:rPr>
          <w:rFonts w:ascii="Verdana" w:hAnsi="Verdana"/>
          <w:b/>
        </w:rPr>
        <w:t>C4300004</w:t>
      </w:r>
      <w:r>
        <w:rPr>
          <w:rFonts w:ascii="Verdana" w:hAnsi="Verdana"/>
        </w:rPr>
        <w:t xml:space="preserve"> Usuario destinado a ejecutar procesos enviando archivo </w:t>
      </w:r>
      <w:r>
        <w:rPr>
          <w:rFonts w:ascii="Verdana" w:hAnsi="Verdana"/>
          <w:b/>
          <w:bCs/>
        </w:rPr>
        <w:t>CDF</w:t>
      </w:r>
    </w:p>
    <w:p w:rsidR="000459A4" w:rsidRDefault="000459A4" w:rsidP="0064055A">
      <w:pPr>
        <w:numPr>
          <w:ilvl w:val="0"/>
          <w:numId w:val="5"/>
        </w:numPr>
        <w:rPr>
          <w:rFonts w:ascii="Verdana" w:hAnsi="Verdana"/>
        </w:rPr>
      </w:pPr>
      <w:r>
        <w:rPr>
          <w:rFonts w:ascii="Verdana" w:hAnsi="Verdana"/>
          <w:b/>
          <w:bCs/>
        </w:rPr>
        <w:t>C4300005 </w:t>
      </w:r>
      <w:r>
        <w:rPr>
          <w:rFonts w:ascii="Verdana" w:hAnsi="Verdana"/>
        </w:rPr>
        <w:t>diseñado para procesar </w:t>
      </w:r>
      <w:r>
        <w:rPr>
          <w:rFonts w:ascii="Verdana" w:hAnsi="Verdana"/>
          <w:b/>
          <w:bCs/>
        </w:rPr>
        <w:t>archivo de respuesta usuario </w:t>
      </w:r>
      <w:r>
        <w:rPr>
          <w:rFonts w:ascii="Verdana" w:hAnsi="Verdana"/>
        </w:rPr>
        <w:t>M</w:t>
      </w:r>
      <w:r w:rsidR="00DC38E7">
        <w:rPr>
          <w:rFonts w:ascii="Verdana" w:hAnsi="Verdana"/>
        </w:rPr>
        <w:t>a</w:t>
      </w:r>
      <w:r>
        <w:rPr>
          <w:rFonts w:ascii="Verdana" w:hAnsi="Verdana"/>
        </w:rPr>
        <w:t>s</w:t>
      </w:r>
      <w:r w:rsidR="00DC38E7">
        <w:rPr>
          <w:rFonts w:ascii="Verdana" w:hAnsi="Verdana"/>
        </w:rPr>
        <w:t>ter</w:t>
      </w:r>
      <w:r>
        <w:rPr>
          <w:rFonts w:ascii="Verdana" w:hAnsi="Verdana"/>
        </w:rPr>
        <w:t>Card </w:t>
      </w:r>
    </w:p>
    <w:p w:rsidR="000459A4" w:rsidRDefault="004B73D3" w:rsidP="0064055A">
      <w:pPr>
        <w:numPr>
          <w:ilvl w:val="0"/>
          <w:numId w:val="5"/>
        </w:numPr>
        <w:rPr>
          <w:rFonts w:ascii="Verdana" w:hAnsi="Verdana"/>
          <w:b/>
          <w:bCs/>
        </w:rPr>
      </w:pPr>
      <w:r w:rsidRPr="004B73D3">
        <w:rPr>
          <w:rFonts w:ascii="Verdana" w:hAnsi="Verdana"/>
          <w:b/>
        </w:rPr>
        <w:t>c4300006</w:t>
      </w:r>
      <w:r>
        <w:rPr>
          <w:rFonts w:ascii="Verdana" w:hAnsi="Verdana"/>
        </w:rPr>
        <w:t xml:space="preserve"> </w:t>
      </w:r>
      <w:r w:rsidR="000459A4">
        <w:rPr>
          <w:rFonts w:ascii="Verdana" w:hAnsi="Verdana"/>
        </w:rPr>
        <w:t>Usuario diseñado para generar los archivos </w:t>
      </w:r>
      <w:r w:rsidR="000459A4">
        <w:rPr>
          <w:rFonts w:ascii="Verdana" w:hAnsi="Verdana"/>
          <w:b/>
          <w:bCs/>
        </w:rPr>
        <w:t>que requiere el S111</w:t>
      </w:r>
    </w:p>
    <w:p w:rsidR="000459A4" w:rsidRDefault="004B73D3" w:rsidP="0064055A">
      <w:pPr>
        <w:numPr>
          <w:ilvl w:val="0"/>
          <w:numId w:val="5"/>
        </w:numPr>
        <w:rPr>
          <w:rFonts w:ascii="Verdana" w:hAnsi="Verdana"/>
          <w:b/>
          <w:bCs/>
        </w:rPr>
      </w:pPr>
      <w:r w:rsidRPr="004B73D3">
        <w:rPr>
          <w:rFonts w:ascii="Verdana" w:hAnsi="Verdana"/>
          <w:b/>
        </w:rPr>
        <w:t>c</w:t>
      </w:r>
      <w:proofErr w:type="gramStart"/>
      <w:r w:rsidRPr="004B73D3">
        <w:rPr>
          <w:rFonts w:ascii="Verdana" w:hAnsi="Verdana"/>
          <w:b/>
        </w:rPr>
        <w:t>4300007</w:t>
      </w:r>
      <w:r>
        <w:rPr>
          <w:rFonts w:ascii="Verdana" w:hAnsi="Verdana"/>
        </w:rPr>
        <w:t xml:space="preserve">  </w:t>
      </w:r>
      <w:r w:rsidR="000459A4">
        <w:rPr>
          <w:rFonts w:ascii="Verdana" w:hAnsi="Verdana"/>
        </w:rPr>
        <w:t>Usuario</w:t>
      </w:r>
      <w:proofErr w:type="gramEnd"/>
      <w:r w:rsidR="000459A4">
        <w:rPr>
          <w:rFonts w:ascii="Verdana" w:hAnsi="Verdana"/>
        </w:rPr>
        <w:t xml:space="preserve"> diseñado para procesar </w:t>
      </w:r>
      <w:r w:rsidR="000459A4">
        <w:rPr>
          <w:rFonts w:ascii="Verdana" w:hAnsi="Verdana"/>
          <w:b/>
          <w:bCs/>
        </w:rPr>
        <w:t>archivos del S111 y S237</w:t>
      </w:r>
    </w:p>
    <w:p w:rsidR="000459A4" w:rsidRDefault="004B73D3" w:rsidP="0064055A">
      <w:pPr>
        <w:numPr>
          <w:ilvl w:val="0"/>
          <w:numId w:val="5"/>
        </w:numPr>
        <w:rPr>
          <w:rFonts w:ascii="Verdana" w:hAnsi="Verdana"/>
          <w:b/>
          <w:bCs/>
        </w:rPr>
      </w:pPr>
      <w:r w:rsidRPr="004B73D3">
        <w:rPr>
          <w:rFonts w:ascii="Verdana" w:hAnsi="Verdana"/>
          <w:b/>
        </w:rPr>
        <w:t>c4300008</w:t>
      </w:r>
      <w:r>
        <w:rPr>
          <w:rFonts w:ascii="Verdana" w:hAnsi="Verdana"/>
        </w:rPr>
        <w:t xml:space="preserve"> </w:t>
      </w:r>
      <w:r w:rsidR="000459A4">
        <w:rPr>
          <w:rFonts w:ascii="Verdana" w:hAnsi="Verdana"/>
        </w:rPr>
        <w:t>Usuario</w:t>
      </w:r>
      <w:r w:rsidR="000459A4">
        <w:rPr>
          <w:rFonts w:ascii="Verdana" w:hAnsi="Verdana"/>
          <w:b/>
          <w:bCs/>
        </w:rPr>
        <w:t xml:space="preserve"> </w:t>
      </w:r>
      <w:r w:rsidR="000459A4" w:rsidRPr="00FF2294">
        <w:rPr>
          <w:rFonts w:ascii="Verdana" w:hAnsi="Verdana"/>
          <w:bCs/>
        </w:rPr>
        <w:t>diseñado para</w:t>
      </w:r>
      <w:r w:rsidR="000459A4">
        <w:rPr>
          <w:rFonts w:ascii="Verdana" w:hAnsi="Verdana"/>
          <w:b/>
          <w:bCs/>
        </w:rPr>
        <w:t xml:space="preserve"> generar archivo </w:t>
      </w:r>
      <w:r w:rsidR="00FF2294">
        <w:rPr>
          <w:rFonts w:ascii="Verdana" w:hAnsi="Verdana"/>
          <w:b/>
          <w:bCs/>
        </w:rPr>
        <w:t xml:space="preserve">CCF </w:t>
      </w:r>
      <w:r w:rsidR="000459A4">
        <w:rPr>
          <w:rFonts w:ascii="Verdana" w:hAnsi="Verdana"/>
          <w:b/>
          <w:bCs/>
        </w:rPr>
        <w:t>que se envía a Delaware</w:t>
      </w:r>
    </w:p>
    <w:p w:rsidR="000459A4" w:rsidRDefault="000459A4" w:rsidP="00435BFA">
      <w:pPr>
        <w:pStyle w:val="temptext1"/>
        <w:rPr>
          <w:rFonts w:ascii="Times New Roman" w:hAnsi="Times New Roman"/>
          <w:sz w:val="24"/>
          <w:szCs w:val="24"/>
        </w:rPr>
      </w:pPr>
    </w:p>
    <w:p w:rsidR="0097550C" w:rsidRDefault="0097550C" w:rsidP="00435BFA">
      <w:pPr>
        <w:pStyle w:val="temptext1"/>
        <w:rPr>
          <w:rFonts w:ascii="Times New Roman" w:hAnsi="Times New Roman"/>
          <w:sz w:val="24"/>
          <w:szCs w:val="24"/>
        </w:rPr>
      </w:pPr>
    </w:p>
    <w:p w:rsidR="00435BFA" w:rsidRDefault="00435BFA" w:rsidP="00435BFA">
      <w:pPr>
        <w:pStyle w:val="temptext1"/>
        <w:rPr>
          <w:rFonts w:ascii="Times New Roman" w:hAnsi="Times New Roman"/>
          <w:sz w:val="24"/>
          <w:szCs w:val="24"/>
        </w:rPr>
      </w:pPr>
    </w:p>
    <w:p w:rsidR="00F8339D" w:rsidRDefault="00D93238" w:rsidP="002C5B55">
      <w:pPr>
        <w:pStyle w:val="Ttulo1"/>
        <w:keepLines/>
        <w:numPr>
          <w:ilvl w:val="0"/>
          <w:numId w:val="1"/>
        </w:numPr>
        <w:tabs>
          <w:tab w:val="left" w:pos="5760"/>
        </w:tabs>
        <w:snapToGrid w:val="0"/>
        <w:spacing w:before="0" w:after="240"/>
      </w:pPr>
      <w:bookmarkStart w:id="19" w:name="_Toc528859705"/>
      <w:r w:rsidRPr="00DD04A7">
        <w:rPr>
          <w:color w:val="0000FF"/>
          <w:sz w:val="24"/>
          <w:szCs w:val="24"/>
        </w:rPr>
        <w:t>DESCRIPCIÓN TÉCNICA.</w:t>
      </w:r>
      <w:bookmarkEnd w:id="19"/>
      <w:r w:rsidRPr="00DD04A7">
        <w:rPr>
          <w:color w:val="0000FF"/>
          <w:sz w:val="24"/>
          <w:szCs w:val="24"/>
        </w:rPr>
        <w:t> </w:t>
      </w:r>
      <w:bookmarkStart w:id="20" w:name="_Toc372869862"/>
    </w:p>
    <w:p w:rsidR="00F8339D" w:rsidRDefault="00F8339D" w:rsidP="00F8339D">
      <w:pPr>
        <w:pStyle w:val="Textoindependiente21"/>
        <w:rPr>
          <w:lang w:val="es-ES"/>
        </w:rPr>
      </w:pPr>
      <w:r>
        <w:rPr>
          <w:lang w:val="es-ES"/>
        </w:rPr>
        <w:t>El sistema de tarjeta corporativa es un sistema cliente/servidor desarrollad</w:t>
      </w:r>
      <w:r w:rsidR="00D25A83">
        <w:rPr>
          <w:lang w:val="es-ES"/>
        </w:rPr>
        <w:t>o</w:t>
      </w:r>
      <w:r>
        <w:rPr>
          <w:lang w:val="es-ES"/>
        </w:rPr>
        <w:t xml:space="preserve"> en la plataforma V</w:t>
      </w:r>
      <w:r w:rsidR="001E21BE">
        <w:rPr>
          <w:lang w:val="es-ES"/>
        </w:rPr>
        <w:t xml:space="preserve">isual </w:t>
      </w:r>
      <w:r w:rsidR="00D25A83">
        <w:rPr>
          <w:lang w:val="es-ES"/>
        </w:rPr>
        <w:t>Studio 20</w:t>
      </w:r>
      <w:r w:rsidR="00D177AF">
        <w:rPr>
          <w:lang w:val="es-ES"/>
        </w:rPr>
        <w:t>12</w:t>
      </w:r>
      <w:r w:rsidR="001E21BE">
        <w:rPr>
          <w:lang w:val="es-ES"/>
        </w:rPr>
        <w:t xml:space="preserve"> y SYBASE 1</w:t>
      </w:r>
      <w:r w:rsidR="00D25A83">
        <w:rPr>
          <w:lang w:val="es-ES"/>
        </w:rPr>
        <w:t>5</w:t>
      </w:r>
      <w:r w:rsidR="008A2FA0">
        <w:rPr>
          <w:lang w:val="es-ES"/>
        </w:rPr>
        <w:t>.7</w:t>
      </w:r>
    </w:p>
    <w:p w:rsidR="00F8339D" w:rsidRDefault="00F8339D" w:rsidP="00F8339D">
      <w:pPr>
        <w:pStyle w:val="Textoindependiente21"/>
        <w:rPr>
          <w:lang w:val="es-ES"/>
        </w:rPr>
      </w:pPr>
    </w:p>
    <w:p w:rsidR="00F8339D" w:rsidRDefault="00F8339D" w:rsidP="00F8339D">
      <w:pPr>
        <w:pStyle w:val="Textoindependiente21"/>
        <w:rPr>
          <w:b/>
          <w:bCs/>
          <w:lang w:val="es-ES"/>
        </w:rPr>
      </w:pPr>
      <w:r>
        <w:rPr>
          <w:b/>
          <w:bCs/>
          <w:lang w:val="es-ES"/>
        </w:rPr>
        <w:t>Características del cliente:</w:t>
      </w:r>
    </w:p>
    <w:p w:rsidR="00F8339D" w:rsidRDefault="00F8339D" w:rsidP="00F8339D">
      <w:pPr>
        <w:pStyle w:val="Textoindependiente21"/>
        <w:rPr>
          <w:lang w:val="es-ES"/>
        </w:rPr>
      </w:pPr>
      <w:r>
        <w:rPr>
          <w:lang w:val="es-ES"/>
        </w:rPr>
        <w:t>Plataforma .Net C#</w:t>
      </w:r>
    </w:p>
    <w:p w:rsidR="00F8339D" w:rsidRDefault="00F8339D" w:rsidP="00F8339D">
      <w:pPr>
        <w:pStyle w:val="Textoindependiente21"/>
        <w:rPr>
          <w:lang w:val="es-ES"/>
        </w:rPr>
      </w:pPr>
      <w:r>
        <w:rPr>
          <w:lang w:val="es-ES"/>
        </w:rPr>
        <w:t xml:space="preserve">Funciona con </w:t>
      </w:r>
      <w:r w:rsidR="00624B28">
        <w:rPr>
          <w:lang w:val="es-ES"/>
        </w:rPr>
        <w:t>64</w:t>
      </w:r>
      <w:r>
        <w:rPr>
          <w:lang w:val="es-ES"/>
        </w:rPr>
        <w:t xml:space="preserve"> bits, en el caso de las máquinas con requisitos:</w:t>
      </w:r>
    </w:p>
    <w:p w:rsidR="00F8339D" w:rsidRDefault="00F8339D" w:rsidP="0064055A">
      <w:pPr>
        <w:pStyle w:val="Encabezado"/>
        <w:numPr>
          <w:ilvl w:val="0"/>
          <w:numId w:val="6"/>
        </w:numPr>
        <w:tabs>
          <w:tab w:val="clear" w:pos="432"/>
          <w:tab w:val="clear" w:pos="4320"/>
          <w:tab w:val="clear" w:pos="8640"/>
          <w:tab w:val="num" w:pos="720"/>
          <w:tab w:val="center" w:pos="4419"/>
          <w:tab w:val="right" w:pos="8838"/>
        </w:tabs>
        <w:overflowPunct w:val="0"/>
        <w:autoSpaceDE w:val="0"/>
        <w:ind w:left="720" w:hanging="360"/>
        <w:textAlignment w:val="baseline"/>
        <w:rPr>
          <w:rFonts w:ascii="Verdana" w:hAnsi="Verdana"/>
          <w:bCs/>
        </w:rPr>
      </w:pPr>
      <w:r>
        <w:rPr>
          <w:rFonts w:ascii="Verdana" w:hAnsi="Verdana"/>
          <w:bCs/>
        </w:rPr>
        <w:t xml:space="preserve">RAM </w:t>
      </w:r>
      <w:r w:rsidR="001A29D3">
        <w:rPr>
          <w:rFonts w:ascii="Verdana" w:hAnsi="Verdana"/>
          <w:bCs/>
        </w:rPr>
        <w:t>2</w:t>
      </w:r>
      <w:r>
        <w:rPr>
          <w:rFonts w:ascii="Verdana" w:hAnsi="Verdana"/>
          <w:bCs/>
        </w:rPr>
        <w:t xml:space="preserve"> </w:t>
      </w:r>
      <w:r w:rsidR="005B6F9C">
        <w:rPr>
          <w:rFonts w:ascii="Verdana" w:hAnsi="Verdana"/>
          <w:bCs/>
        </w:rPr>
        <w:t>G</w:t>
      </w:r>
      <w:r>
        <w:rPr>
          <w:rFonts w:ascii="Verdana" w:hAnsi="Verdana"/>
          <w:bCs/>
        </w:rPr>
        <w:t>B como mínimo</w:t>
      </w:r>
    </w:p>
    <w:p w:rsidR="00F8339D" w:rsidRDefault="00F8339D" w:rsidP="0064055A">
      <w:pPr>
        <w:pStyle w:val="Encabezado"/>
        <w:numPr>
          <w:ilvl w:val="0"/>
          <w:numId w:val="6"/>
        </w:numPr>
        <w:tabs>
          <w:tab w:val="clear" w:pos="432"/>
          <w:tab w:val="clear" w:pos="4320"/>
          <w:tab w:val="clear" w:pos="8640"/>
          <w:tab w:val="num" w:pos="720"/>
          <w:tab w:val="center" w:pos="4419"/>
          <w:tab w:val="right" w:pos="8838"/>
        </w:tabs>
        <w:overflowPunct w:val="0"/>
        <w:autoSpaceDE w:val="0"/>
        <w:ind w:left="720" w:hanging="360"/>
        <w:textAlignment w:val="baseline"/>
        <w:rPr>
          <w:rFonts w:ascii="Verdana" w:hAnsi="Verdana"/>
          <w:bCs/>
        </w:rPr>
      </w:pPr>
      <w:r>
        <w:rPr>
          <w:rFonts w:ascii="Verdana" w:hAnsi="Verdana"/>
          <w:bCs/>
        </w:rPr>
        <w:t>Espacio en el Disco Duro 1</w:t>
      </w:r>
      <w:r w:rsidR="005B6F9C">
        <w:rPr>
          <w:rFonts w:ascii="Verdana" w:hAnsi="Verdana"/>
          <w:bCs/>
        </w:rPr>
        <w:t>0</w:t>
      </w:r>
      <w:r>
        <w:rPr>
          <w:rFonts w:ascii="Verdana" w:hAnsi="Verdana"/>
          <w:bCs/>
        </w:rPr>
        <w:t xml:space="preserve"> GB </w:t>
      </w:r>
    </w:p>
    <w:p w:rsidR="00F8339D" w:rsidRDefault="00F8339D" w:rsidP="0064055A">
      <w:pPr>
        <w:pStyle w:val="Encabezado"/>
        <w:numPr>
          <w:ilvl w:val="0"/>
          <w:numId w:val="6"/>
        </w:numPr>
        <w:tabs>
          <w:tab w:val="clear" w:pos="432"/>
          <w:tab w:val="clear" w:pos="4320"/>
          <w:tab w:val="clear" w:pos="8640"/>
          <w:tab w:val="num" w:pos="720"/>
          <w:tab w:val="center" w:pos="4419"/>
          <w:tab w:val="right" w:pos="8838"/>
        </w:tabs>
        <w:overflowPunct w:val="0"/>
        <w:autoSpaceDE w:val="0"/>
        <w:ind w:left="720" w:hanging="360"/>
        <w:textAlignment w:val="baseline"/>
        <w:rPr>
          <w:rFonts w:ascii="Verdana" w:hAnsi="Verdana"/>
          <w:bCs/>
          <w:lang w:val="en-US"/>
        </w:rPr>
      </w:pPr>
      <w:r>
        <w:rPr>
          <w:rFonts w:ascii="Verdana" w:hAnsi="Verdana"/>
          <w:bCs/>
          <w:lang w:val="en-US"/>
        </w:rPr>
        <w:t xml:space="preserve">Windows </w:t>
      </w:r>
      <w:r w:rsidR="00D177AF">
        <w:rPr>
          <w:rFonts w:ascii="Verdana" w:hAnsi="Verdana"/>
          <w:bCs/>
          <w:lang w:val="en-US"/>
        </w:rPr>
        <w:t>7</w:t>
      </w:r>
    </w:p>
    <w:p w:rsidR="00F8339D" w:rsidRDefault="00F8339D" w:rsidP="0064055A">
      <w:pPr>
        <w:pStyle w:val="Textoindependiente21"/>
        <w:numPr>
          <w:ilvl w:val="0"/>
          <w:numId w:val="6"/>
        </w:numPr>
        <w:tabs>
          <w:tab w:val="clear" w:pos="432"/>
          <w:tab w:val="num" w:pos="720"/>
        </w:tabs>
        <w:overflowPunct w:val="0"/>
        <w:autoSpaceDE w:val="0"/>
        <w:ind w:left="720" w:hanging="360"/>
        <w:textAlignment w:val="baseline"/>
        <w:rPr>
          <w:rFonts w:ascii="Verdana" w:hAnsi="Verdana"/>
          <w:bCs/>
        </w:rPr>
      </w:pPr>
      <w:r>
        <w:rPr>
          <w:rFonts w:ascii="Verdana" w:hAnsi="Verdana"/>
          <w:bCs/>
        </w:rPr>
        <w:t>Instalación del Commdrv32.exe</w:t>
      </w:r>
    </w:p>
    <w:p w:rsidR="00F8339D" w:rsidRDefault="00F8339D" w:rsidP="00F8339D">
      <w:pPr>
        <w:pStyle w:val="Textoindependiente21"/>
        <w:rPr>
          <w:lang w:val="es-ES"/>
        </w:rPr>
      </w:pPr>
    </w:p>
    <w:p w:rsidR="00F8339D" w:rsidRDefault="00F8339D" w:rsidP="00F8339D">
      <w:pPr>
        <w:pStyle w:val="Textoindependiente21"/>
        <w:rPr>
          <w:b/>
          <w:bCs/>
          <w:lang w:val="es-ES"/>
        </w:rPr>
      </w:pPr>
      <w:r>
        <w:rPr>
          <w:b/>
          <w:bCs/>
          <w:lang w:val="es-ES"/>
        </w:rPr>
        <w:t>Características del servidor:</w:t>
      </w:r>
    </w:p>
    <w:p w:rsidR="0027582A" w:rsidRDefault="0027582A" w:rsidP="0027582A">
      <w:pPr>
        <w:pStyle w:val="Textoindependiente2"/>
        <w:rPr>
          <w:lang w:val="es-ES"/>
        </w:rPr>
      </w:pPr>
      <w:r>
        <w:rPr>
          <w:lang w:val="es-ES"/>
        </w:rPr>
        <w:t>Instalado en un equipo Linux</w:t>
      </w:r>
    </w:p>
    <w:p w:rsidR="0027582A" w:rsidRDefault="0027582A" w:rsidP="0027582A">
      <w:pPr>
        <w:numPr>
          <w:ilvl w:val="0"/>
          <w:numId w:val="33"/>
        </w:numPr>
        <w:suppressAutoHyphens w:val="0"/>
        <w:overflowPunct w:val="0"/>
        <w:autoSpaceDE w:val="0"/>
        <w:autoSpaceDN w:val="0"/>
        <w:adjustRightInd w:val="0"/>
        <w:textAlignment w:val="baseline"/>
        <w:rPr>
          <w:rFonts w:ascii="Verdana" w:hAnsi="Verdana"/>
          <w:color w:val="000000"/>
        </w:rPr>
      </w:pPr>
      <w:proofErr w:type="spellStart"/>
      <w:r>
        <w:rPr>
          <w:rFonts w:ascii="Verdana" w:hAnsi="Verdana"/>
          <w:color w:val="000000"/>
        </w:rPr>
        <w:t>hostname</w:t>
      </w:r>
      <w:proofErr w:type="spellEnd"/>
      <w:r>
        <w:rPr>
          <w:rFonts w:ascii="Verdana" w:hAnsi="Verdana"/>
          <w:color w:val="000000"/>
        </w:rPr>
        <w:t xml:space="preserve">:  </w:t>
      </w:r>
      <w:r w:rsidRPr="008A2B28">
        <w:rPr>
          <w:rFonts w:ascii="Verdana" w:hAnsi="Verdana" w:cs="Courier New"/>
          <w:lang w:eastAsia="es-MX"/>
        </w:rPr>
        <w:t>QRDBLVMSYB3P</w:t>
      </w:r>
    </w:p>
    <w:p w:rsidR="0027582A" w:rsidRPr="00EC6517" w:rsidRDefault="0027582A" w:rsidP="0027582A">
      <w:pPr>
        <w:numPr>
          <w:ilvl w:val="0"/>
          <w:numId w:val="33"/>
        </w:numPr>
        <w:suppressAutoHyphens w:val="0"/>
        <w:overflowPunct w:val="0"/>
        <w:autoSpaceDE w:val="0"/>
        <w:autoSpaceDN w:val="0"/>
        <w:adjustRightInd w:val="0"/>
        <w:textAlignment w:val="baseline"/>
        <w:rPr>
          <w:rFonts w:ascii="Verdana" w:hAnsi="Verdana"/>
          <w:color w:val="000000"/>
          <w:lang w:val="en-US"/>
        </w:rPr>
      </w:pPr>
      <w:proofErr w:type="spellStart"/>
      <w:r w:rsidRPr="00EC6517">
        <w:rPr>
          <w:rFonts w:ascii="Verdana" w:hAnsi="Verdana"/>
          <w:color w:val="000000"/>
          <w:lang w:val="en-US"/>
        </w:rPr>
        <w:t>s.o</w:t>
      </w:r>
      <w:proofErr w:type="spellEnd"/>
      <w:r w:rsidRPr="00EC6517">
        <w:rPr>
          <w:rFonts w:ascii="Verdana" w:hAnsi="Verdana"/>
          <w:color w:val="000000"/>
          <w:lang w:val="en-US"/>
        </w:rPr>
        <w:t xml:space="preserve">. </w:t>
      </w:r>
      <w:r w:rsidRPr="0027582A">
        <w:rPr>
          <w:rFonts w:ascii="Verdana" w:hAnsi="Verdana"/>
          <w:color w:val="000000"/>
          <w:lang w:val="en-US"/>
        </w:rPr>
        <w:t>Red Hat Enterprise Linux Server release 6.8 (Santiago)</w:t>
      </w:r>
    </w:p>
    <w:p w:rsidR="0027582A" w:rsidRDefault="0027582A" w:rsidP="0027582A">
      <w:pPr>
        <w:numPr>
          <w:ilvl w:val="0"/>
          <w:numId w:val="33"/>
        </w:numPr>
        <w:suppressAutoHyphens w:val="0"/>
        <w:overflowPunct w:val="0"/>
        <w:autoSpaceDE w:val="0"/>
        <w:autoSpaceDN w:val="0"/>
        <w:adjustRightInd w:val="0"/>
        <w:textAlignment w:val="baseline"/>
        <w:rPr>
          <w:rFonts w:ascii="Verdana" w:hAnsi="Verdana"/>
          <w:color w:val="000080"/>
        </w:rPr>
      </w:pPr>
      <w:proofErr w:type="spellStart"/>
      <w:r>
        <w:rPr>
          <w:rFonts w:ascii="Verdana" w:hAnsi="Verdana"/>
          <w:color w:val="000000"/>
        </w:rPr>
        <w:t>dir.</w:t>
      </w:r>
      <w:proofErr w:type="spellEnd"/>
      <w:r>
        <w:rPr>
          <w:rFonts w:ascii="Verdana" w:hAnsi="Verdana"/>
          <w:color w:val="000000"/>
        </w:rPr>
        <w:t xml:space="preserve"> </w:t>
      </w:r>
      <w:proofErr w:type="spellStart"/>
      <w:r>
        <w:rPr>
          <w:rFonts w:ascii="Verdana" w:hAnsi="Verdana"/>
          <w:color w:val="000000"/>
        </w:rPr>
        <w:t>ip</w:t>
      </w:r>
      <w:proofErr w:type="spellEnd"/>
      <w:r>
        <w:rPr>
          <w:rFonts w:ascii="Verdana" w:hAnsi="Verdana"/>
          <w:color w:val="000000"/>
        </w:rPr>
        <w:t xml:space="preserve"> </w:t>
      </w:r>
      <w:r w:rsidRPr="008A2B28">
        <w:rPr>
          <w:rFonts w:ascii="Verdana" w:hAnsi="Verdana" w:cs="Courier New"/>
          <w:lang w:eastAsia="es-MX"/>
        </w:rPr>
        <w:t>144.215.28.105</w:t>
      </w:r>
    </w:p>
    <w:p w:rsidR="00F8339D" w:rsidRDefault="00F8339D" w:rsidP="00F8339D">
      <w:pPr>
        <w:ind w:left="360"/>
      </w:pPr>
    </w:p>
    <w:p w:rsidR="000F470F" w:rsidRDefault="000F470F" w:rsidP="00F8339D">
      <w:pPr>
        <w:ind w:left="360"/>
      </w:pPr>
    </w:p>
    <w:p w:rsidR="00435BFA" w:rsidRPr="009C16DF" w:rsidRDefault="00D93238" w:rsidP="0049063C">
      <w:pPr>
        <w:pStyle w:val="Ttulo2"/>
        <w:keepLines/>
        <w:numPr>
          <w:ilvl w:val="1"/>
          <w:numId w:val="1"/>
        </w:numPr>
        <w:pBdr>
          <w:bottom w:val="single" w:sz="4" w:space="1" w:color="000000"/>
        </w:pBdr>
        <w:tabs>
          <w:tab w:val="left" w:pos="5760"/>
        </w:tabs>
        <w:spacing w:before="360" w:after="0"/>
        <w:rPr>
          <w:color w:val="0000FF"/>
        </w:rPr>
      </w:pPr>
      <w:bookmarkStart w:id="21" w:name="_Toc528859706"/>
      <w:bookmarkEnd w:id="20"/>
      <w:r>
        <w:rPr>
          <w:color w:val="0000FF"/>
        </w:rPr>
        <w:t>LOS COMPONENTES involucrados.</w:t>
      </w:r>
      <w:bookmarkEnd w:id="21"/>
    </w:p>
    <w:p w:rsidR="00FA2D2F" w:rsidRPr="00FA2D2F" w:rsidRDefault="003B1041" w:rsidP="00FA2D2F">
      <w:pPr>
        <w:pStyle w:val="Textoindependiente21"/>
        <w:rPr>
          <w:b/>
          <w:bCs/>
          <w:lang w:val="es-ES"/>
        </w:rPr>
      </w:pPr>
      <w:hyperlink w:anchor="_CXXX.XXX.10__Alta_del Sistema." w:history="1">
        <w:r w:rsidR="00ED71DE">
          <w:rPr>
            <w:b/>
            <w:bCs/>
            <w:lang w:val="es-ES"/>
          </w:rPr>
          <w:t xml:space="preserve"> </w:t>
        </w:r>
        <w:r w:rsidR="00FA2D2F" w:rsidRPr="00FA2D2F">
          <w:rPr>
            <w:b/>
            <w:bCs/>
            <w:lang w:val="es-ES"/>
          </w:rPr>
          <w:t> </w:t>
        </w:r>
      </w:hyperlink>
    </w:p>
    <w:p w:rsidR="0097346E" w:rsidRDefault="0097346E" w:rsidP="00FA2D2F">
      <w:proofErr w:type="gramStart"/>
      <w:r>
        <w:t>SSS :</w:t>
      </w:r>
      <w:proofErr w:type="gramEnd"/>
      <w:r>
        <w:t xml:space="preserve"> Para firmarse a </w:t>
      </w:r>
      <w:proofErr w:type="spellStart"/>
      <w:r>
        <w:t>SiteMintder</w:t>
      </w:r>
      <w:proofErr w:type="spellEnd"/>
    </w:p>
    <w:p w:rsidR="00FA2D2F" w:rsidRPr="00CF026B" w:rsidRDefault="00ED71DE" w:rsidP="00FA2D2F">
      <w:r w:rsidRPr="00CF026B">
        <w:t xml:space="preserve">SAPUF: Para obtener de forma dinámica la clave de acceso a la base de datos. </w:t>
      </w:r>
    </w:p>
    <w:p w:rsidR="000B5BD3" w:rsidRDefault="000F470F" w:rsidP="00FA2D2F">
      <w:proofErr w:type="spellStart"/>
      <w:r>
        <w:t>ComDriver</w:t>
      </w:r>
      <w:proofErr w:type="spellEnd"/>
      <w:r w:rsidR="000B5BD3" w:rsidRPr="00CF026B">
        <w:t xml:space="preserve">: Establece comunicación con </w:t>
      </w:r>
      <w:proofErr w:type="spellStart"/>
      <w:r w:rsidR="000B5BD3" w:rsidRPr="00CF026B">
        <w:t>Tandem</w:t>
      </w:r>
      <w:proofErr w:type="spellEnd"/>
      <w:r w:rsidR="001D1077" w:rsidRPr="00CF026B">
        <w:t xml:space="preserve"> para realizar las Altas</w:t>
      </w:r>
      <w:r w:rsidR="007B0A20">
        <w:t xml:space="preserve"> y actualizaciones al </w:t>
      </w:r>
      <w:r w:rsidR="00624B28">
        <w:t xml:space="preserve">S753, </w:t>
      </w:r>
      <w:r w:rsidR="007B0A20">
        <w:t>S054 y S111</w:t>
      </w:r>
    </w:p>
    <w:p w:rsidR="007B0A20" w:rsidRDefault="007B0A20" w:rsidP="00FA2D2F"/>
    <w:p w:rsidR="00ED71DE" w:rsidRDefault="00ED71DE" w:rsidP="00FA2D2F"/>
    <w:p w:rsidR="00ED71DE" w:rsidRDefault="00ED71DE" w:rsidP="00FA2D2F"/>
    <w:p w:rsidR="00435BFA" w:rsidRPr="00B17B27" w:rsidRDefault="00A344C2" w:rsidP="0049063C">
      <w:pPr>
        <w:pStyle w:val="Ttulo2"/>
        <w:keepLines/>
        <w:numPr>
          <w:ilvl w:val="1"/>
          <w:numId w:val="1"/>
        </w:numPr>
        <w:pBdr>
          <w:bottom w:val="single" w:sz="4" w:space="1" w:color="000000"/>
        </w:pBdr>
        <w:tabs>
          <w:tab w:val="left" w:pos="5760"/>
        </w:tabs>
        <w:spacing w:before="360" w:after="0"/>
        <w:ind w:left="1206" w:hanging="576"/>
        <w:rPr>
          <w:color w:val="0000FF"/>
        </w:rPr>
      </w:pPr>
      <w:bookmarkStart w:id="22" w:name="_Toc528859707"/>
      <w:r>
        <w:rPr>
          <w:color w:val="0000FF"/>
        </w:rPr>
        <w:t>LAS INTERFACES identificadas.</w:t>
      </w:r>
      <w:bookmarkEnd w:id="22"/>
    </w:p>
    <w:p w:rsidR="00026041" w:rsidRDefault="00ED71DE" w:rsidP="00026041">
      <w:pPr>
        <w:ind w:left="720" w:right="702"/>
        <w:rPr>
          <w:b/>
          <w:bCs/>
          <w:sz w:val="28"/>
        </w:rPr>
      </w:pPr>
      <w:r>
        <w:rPr>
          <w:b/>
          <w:bCs/>
          <w:sz w:val="28"/>
        </w:rPr>
        <w:t xml:space="preserve"> </w:t>
      </w:r>
    </w:p>
    <w:p w:rsidR="00ED71DE" w:rsidRPr="000B5BD3" w:rsidRDefault="00ED71DE" w:rsidP="00026041">
      <w:pPr>
        <w:ind w:left="720" w:right="702"/>
        <w:rPr>
          <w:b/>
          <w:bCs/>
        </w:rPr>
      </w:pPr>
      <w:r w:rsidRPr="000B5BD3">
        <w:rPr>
          <w:b/>
          <w:bCs/>
        </w:rPr>
        <w:t>Diagrama de Interface con otras aplicaciones:</w:t>
      </w:r>
    </w:p>
    <w:p w:rsidR="00ED71DE" w:rsidRPr="000B5BD3" w:rsidRDefault="00ED71DE" w:rsidP="00026041">
      <w:pPr>
        <w:ind w:left="720" w:right="702"/>
        <w:rPr>
          <w:sz w:val="24"/>
          <w:szCs w:val="24"/>
        </w:rPr>
      </w:pPr>
    </w:p>
    <w:p w:rsidR="00026041" w:rsidRDefault="005C67AD" w:rsidP="00026041">
      <w:r w:rsidRPr="005C67AD">
        <w:rPr>
          <w:noProof/>
          <w:lang w:eastAsia="es-MX"/>
        </w:rPr>
        <w:drawing>
          <wp:inline distT="0" distB="0" distL="0" distR="0" wp14:anchorId="2D7E363B" wp14:editId="3908E9C0">
            <wp:extent cx="5953664" cy="4331369"/>
            <wp:effectExtent l="0" t="0" r="9525" b="0"/>
            <wp:docPr id="3404" name="Imagen 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1448" cy="4337032"/>
                    </a:xfrm>
                    <a:prstGeom prst="rect">
                      <a:avLst/>
                    </a:prstGeom>
                  </pic:spPr>
                </pic:pic>
              </a:graphicData>
            </a:graphic>
          </wp:inline>
        </w:drawing>
      </w:r>
    </w:p>
    <w:p w:rsidR="00026041" w:rsidRDefault="00026041" w:rsidP="00026041">
      <w:pPr>
        <w:ind w:left="360"/>
      </w:pPr>
    </w:p>
    <w:p w:rsidR="00026041" w:rsidRDefault="00026041" w:rsidP="00026041">
      <w:pPr>
        <w:pStyle w:val="Encabezado"/>
        <w:tabs>
          <w:tab w:val="left" w:pos="720"/>
        </w:tabs>
        <w:snapToGrid w:val="0"/>
        <w:rPr>
          <w:rFonts w:ascii="Times New Roman" w:hAnsi="Times New Roman"/>
        </w:rPr>
      </w:pPr>
    </w:p>
    <w:p w:rsidR="00026041" w:rsidRDefault="00026041" w:rsidP="00026041">
      <w:pPr>
        <w:pStyle w:val="Encabezado"/>
        <w:tabs>
          <w:tab w:val="left" w:pos="720"/>
        </w:tabs>
        <w:rPr>
          <w:rFonts w:ascii="Times New Roman" w:hAnsi="Times New Roman"/>
        </w:rPr>
      </w:pPr>
    </w:p>
    <w:p w:rsidR="00026041" w:rsidRDefault="00026041" w:rsidP="00026041">
      <w:pPr>
        <w:pStyle w:val="Encabezado"/>
        <w:tabs>
          <w:tab w:val="left" w:pos="720"/>
        </w:tabs>
        <w:rPr>
          <w:rFonts w:ascii="Times New Roman" w:hAnsi="Times New Roman"/>
          <w:sz w:val="24"/>
        </w:rPr>
      </w:pPr>
    </w:p>
    <w:p w:rsidR="00026041" w:rsidRDefault="00026041" w:rsidP="00026041">
      <w:pPr>
        <w:pStyle w:val="Encabezado"/>
        <w:tabs>
          <w:tab w:val="left" w:pos="720"/>
        </w:tabs>
        <w:rPr>
          <w:rFonts w:ascii="Times New Roman" w:hAnsi="Times New Roman"/>
          <w:sz w:val="24"/>
        </w:rPr>
      </w:pPr>
    </w:p>
    <w:p w:rsidR="00026041" w:rsidRDefault="00026041" w:rsidP="00026041">
      <w:pPr>
        <w:ind w:left="360"/>
      </w:pPr>
    </w:p>
    <w:p w:rsidR="00FB5F74" w:rsidRDefault="00FB5F74" w:rsidP="00435BFA">
      <w:pPr>
        <w:suppressAutoHyphens w:val="0"/>
        <w:rPr>
          <w:rFonts w:ascii="Courier New" w:hAnsi="Courier New" w:cs="Courier New"/>
          <w:sz w:val="16"/>
          <w:szCs w:val="16"/>
          <w:lang w:eastAsia="en-US"/>
        </w:rPr>
      </w:pPr>
    </w:p>
    <w:p w:rsidR="00D177AF" w:rsidRDefault="00D177AF" w:rsidP="00435BFA">
      <w:pPr>
        <w:suppressAutoHyphens w:val="0"/>
        <w:rPr>
          <w:rFonts w:ascii="Courier New" w:hAnsi="Courier New" w:cs="Courier New"/>
          <w:sz w:val="16"/>
          <w:szCs w:val="16"/>
          <w:lang w:eastAsia="en-US"/>
        </w:rPr>
      </w:pPr>
    </w:p>
    <w:p w:rsidR="00435BFA" w:rsidRDefault="00D72E2E" w:rsidP="006135F1">
      <w:pPr>
        <w:pStyle w:val="Ttulo1"/>
        <w:keepLines/>
        <w:numPr>
          <w:ilvl w:val="0"/>
          <w:numId w:val="1"/>
        </w:numPr>
        <w:pBdr>
          <w:bottom w:val="single" w:sz="4" w:space="1" w:color="auto"/>
        </w:pBdr>
        <w:tabs>
          <w:tab w:val="left" w:pos="5760"/>
        </w:tabs>
        <w:spacing w:before="0" w:after="240"/>
        <w:rPr>
          <w:color w:val="0000FF"/>
          <w:sz w:val="24"/>
          <w:szCs w:val="24"/>
        </w:rPr>
      </w:pPr>
      <w:bookmarkStart w:id="23" w:name="_Toc528859708"/>
      <w:r>
        <w:rPr>
          <w:color w:val="0000FF"/>
          <w:sz w:val="24"/>
          <w:szCs w:val="24"/>
        </w:rPr>
        <w:t>BASE DE DATOS</w:t>
      </w:r>
      <w:bookmarkEnd w:id="23"/>
    </w:p>
    <w:p w:rsidR="00435BFA" w:rsidRPr="00B17B27" w:rsidRDefault="00D72E2E" w:rsidP="006135F1">
      <w:pPr>
        <w:pStyle w:val="Ttulo2"/>
        <w:keepLines/>
        <w:numPr>
          <w:ilvl w:val="1"/>
          <w:numId w:val="1"/>
        </w:numPr>
        <w:pBdr>
          <w:bottom w:val="single" w:sz="4" w:space="1" w:color="000000"/>
        </w:pBdr>
        <w:tabs>
          <w:tab w:val="left" w:pos="5760"/>
        </w:tabs>
        <w:spacing w:before="360" w:after="0"/>
        <w:ind w:left="1206" w:hanging="576"/>
        <w:rPr>
          <w:color w:val="0000FF"/>
        </w:rPr>
      </w:pPr>
      <w:bookmarkStart w:id="24" w:name="_Toc528859709"/>
      <w:r>
        <w:rPr>
          <w:color w:val="0000FF"/>
        </w:rPr>
        <w:t>DIAGRAMA DE BASE DE DATOS.</w:t>
      </w:r>
      <w:bookmarkEnd w:id="24"/>
    </w:p>
    <w:p w:rsidR="00385CAF" w:rsidRDefault="00385CAF" w:rsidP="00385CAF">
      <w:pPr>
        <w:rPr>
          <w:rFonts w:asciiTheme="minorHAnsi" w:hAnsiTheme="minorHAnsi" w:cstheme="minorHAnsi"/>
          <w:u w:val="single"/>
        </w:rPr>
      </w:pPr>
    </w:p>
    <w:p w:rsidR="00DB6F0E" w:rsidRDefault="00DB6F0E" w:rsidP="00385CAF">
      <w:pPr>
        <w:rPr>
          <w:rFonts w:asciiTheme="minorHAnsi" w:hAnsiTheme="minorHAnsi" w:cstheme="minorHAnsi"/>
          <w:u w:val="single"/>
        </w:rPr>
      </w:pPr>
    </w:p>
    <w:p w:rsidR="00DB6F0E" w:rsidRDefault="007431CF" w:rsidP="001B19E0">
      <w:pPr>
        <w:ind w:left="630"/>
        <w:jc w:val="both"/>
      </w:pPr>
      <w:r>
        <w:t xml:space="preserve"> La aplicación utiliza una base de datos de </w:t>
      </w:r>
      <w:proofErr w:type="spellStart"/>
      <w:r>
        <w:t>Sybase</w:t>
      </w:r>
      <w:proofErr w:type="spellEnd"/>
      <w:r>
        <w:t xml:space="preserve"> 1</w:t>
      </w:r>
      <w:r w:rsidR="00880820">
        <w:t>5</w:t>
      </w:r>
      <w:r w:rsidR="00BC07AE">
        <w:t>.7</w:t>
      </w:r>
    </w:p>
    <w:p w:rsidR="007431CF" w:rsidRDefault="007431CF" w:rsidP="001B19E0">
      <w:pPr>
        <w:ind w:left="630"/>
        <w:jc w:val="both"/>
      </w:pPr>
    </w:p>
    <w:p w:rsidR="007431CF" w:rsidRDefault="007431CF" w:rsidP="001B19E0">
      <w:pPr>
        <w:ind w:left="630"/>
        <w:jc w:val="both"/>
      </w:pPr>
    </w:p>
    <w:p w:rsidR="007431CF" w:rsidRDefault="007431CF" w:rsidP="001B19E0">
      <w:pPr>
        <w:ind w:left="630"/>
        <w:jc w:val="both"/>
      </w:pPr>
    </w:p>
    <w:p w:rsidR="007431CF" w:rsidRDefault="007431CF" w:rsidP="001B19E0">
      <w:pPr>
        <w:ind w:left="630"/>
        <w:jc w:val="both"/>
      </w:pPr>
      <w:r w:rsidRPr="007431CF">
        <w:rPr>
          <w:noProof/>
          <w:lang w:eastAsia="es-MX"/>
        </w:rPr>
        <w:drawing>
          <wp:inline distT="0" distB="0" distL="0" distR="0">
            <wp:extent cx="4572638" cy="342947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638" cy="3429479"/>
                    </a:xfrm>
                    <a:prstGeom prst="rect">
                      <a:avLst/>
                    </a:prstGeom>
                  </pic:spPr>
                </pic:pic>
              </a:graphicData>
            </a:graphic>
          </wp:inline>
        </w:drawing>
      </w:r>
    </w:p>
    <w:p w:rsidR="007431CF" w:rsidRDefault="007431CF" w:rsidP="001B19E0">
      <w:pPr>
        <w:ind w:left="630"/>
        <w:jc w:val="both"/>
      </w:pPr>
      <w:r w:rsidRPr="007431CF">
        <w:rPr>
          <w:noProof/>
          <w:lang w:eastAsia="es-MX"/>
        </w:rPr>
        <w:lastRenderedPageBreak/>
        <w:drawing>
          <wp:inline distT="0" distB="0" distL="0" distR="0">
            <wp:extent cx="4572638" cy="342947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638" cy="3429479"/>
                    </a:xfrm>
                    <a:prstGeom prst="rect">
                      <a:avLst/>
                    </a:prstGeom>
                  </pic:spPr>
                </pic:pic>
              </a:graphicData>
            </a:graphic>
          </wp:inline>
        </w:drawing>
      </w:r>
    </w:p>
    <w:p w:rsidR="007431CF" w:rsidRDefault="007431CF" w:rsidP="001B19E0">
      <w:pPr>
        <w:ind w:left="630"/>
        <w:jc w:val="both"/>
      </w:pPr>
    </w:p>
    <w:p w:rsidR="007431CF" w:rsidRDefault="007431CF" w:rsidP="001B19E0">
      <w:pPr>
        <w:ind w:left="630"/>
        <w:jc w:val="both"/>
      </w:pPr>
    </w:p>
    <w:p w:rsidR="007431CF" w:rsidRDefault="007431CF" w:rsidP="001B19E0">
      <w:pPr>
        <w:ind w:left="630"/>
        <w:jc w:val="both"/>
      </w:pPr>
    </w:p>
    <w:p w:rsidR="007431CF" w:rsidRDefault="007431CF" w:rsidP="001B19E0">
      <w:pPr>
        <w:ind w:left="630"/>
        <w:jc w:val="both"/>
      </w:pPr>
    </w:p>
    <w:p w:rsidR="007431CF" w:rsidRPr="00A1454E" w:rsidRDefault="007431CF" w:rsidP="001B19E0">
      <w:pPr>
        <w:ind w:left="630"/>
        <w:jc w:val="both"/>
      </w:pPr>
    </w:p>
    <w:p w:rsidR="00DB6F0E" w:rsidRPr="00B17B27" w:rsidRDefault="00D72E2E" w:rsidP="006135F1">
      <w:pPr>
        <w:pStyle w:val="Ttulo2"/>
        <w:keepLines/>
        <w:numPr>
          <w:ilvl w:val="1"/>
          <w:numId w:val="1"/>
        </w:numPr>
        <w:pBdr>
          <w:bottom w:val="single" w:sz="4" w:space="1" w:color="000000"/>
        </w:pBdr>
        <w:tabs>
          <w:tab w:val="left" w:pos="5760"/>
        </w:tabs>
        <w:spacing w:before="360" w:after="0"/>
        <w:ind w:left="1206" w:hanging="576"/>
        <w:rPr>
          <w:color w:val="0000FF"/>
        </w:rPr>
      </w:pPr>
      <w:bookmarkStart w:id="25" w:name="_Toc528859710"/>
      <w:r>
        <w:rPr>
          <w:color w:val="0000FF"/>
        </w:rPr>
        <w:t>DETALLES DE LA BASE DE DATOS.</w:t>
      </w:r>
      <w:bookmarkEnd w:id="25"/>
    </w:p>
    <w:p w:rsidR="00DB6F0E" w:rsidRDefault="00DB6F0E" w:rsidP="00DB6F0E">
      <w:pPr>
        <w:rPr>
          <w:rFonts w:asciiTheme="minorHAnsi" w:hAnsiTheme="minorHAnsi" w:cstheme="minorHAnsi"/>
          <w:u w:val="single"/>
        </w:rPr>
      </w:pPr>
    </w:p>
    <w:p w:rsidR="00FB2648" w:rsidRDefault="00FB2648" w:rsidP="00FB2648">
      <w:r w:rsidRPr="00F0092B">
        <w:t xml:space="preserve">La aplicación utiliza una base de datos de </w:t>
      </w:r>
      <w:proofErr w:type="spellStart"/>
      <w:r w:rsidRPr="00F0092B">
        <w:t>Sybase</w:t>
      </w:r>
      <w:proofErr w:type="spellEnd"/>
      <w:r w:rsidR="0069052F" w:rsidRPr="00F0092B">
        <w:t xml:space="preserve"> 1</w:t>
      </w:r>
      <w:r w:rsidR="008E11CA" w:rsidRPr="00F0092B">
        <w:t>5</w:t>
      </w:r>
      <w:r w:rsidR="0069052F" w:rsidRPr="00F0092B">
        <w:t>.</w:t>
      </w:r>
      <w:r w:rsidR="00DB15B6">
        <w:t>7</w:t>
      </w:r>
      <w:r w:rsidRPr="00F0092B">
        <w:t>. </w:t>
      </w:r>
      <w:r w:rsidR="00082CDD" w:rsidRPr="00F0092B">
        <w:t> </w:t>
      </w:r>
      <w:r w:rsidRPr="00F0092B">
        <w:t>La conexión que hace de esta base de datos la aplicación es por medio de ODBC:</w:t>
      </w:r>
    </w:p>
    <w:p w:rsidR="008E11CA" w:rsidRDefault="008E11CA" w:rsidP="00FB2648"/>
    <w:p w:rsidR="00AA5F5D" w:rsidRDefault="00AA5F5D" w:rsidP="00FB2648">
      <w:r>
        <w:t>Cuenta con 228 tablas y 229 procedimientos almacenados.</w:t>
      </w:r>
    </w:p>
    <w:p w:rsidR="00FD3AEC" w:rsidRPr="00FD26F3" w:rsidRDefault="00FD3AEC" w:rsidP="00FB2648">
      <w:bookmarkStart w:id="26" w:name="_MON_1480850265"/>
      <w:bookmarkEnd w:id="26"/>
    </w:p>
    <w:p w:rsidR="00DA5C06" w:rsidRPr="00B309B1" w:rsidRDefault="00DA5C06" w:rsidP="00435BFA">
      <w:pPr>
        <w:pStyle w:val="temptext1"/>
        <w:jc w:val="left"/>
        <w:rPr>
          <w:rFonts w:ascii="Times New Roman" w:hAnsi="Times New Roman"/>
          <w:sz w:val="24"/>
          <w:szCs w:val="24"/>
        </w:rPr>
      </w:pPr>
      <w:r w:rsidRPr="00B309B1">
        <w:rPr>
          <w:rFonts w:ascii="Times New Roman" w:hAnsi="Times New Roman"/>
          <w:sz w:val="24"/>
          <w:szCs w:val="24"/>
        </w:rPr>
        <w:tab/>
      </w:r>
      <w:bookmarkStart w:id="27" w:name="_GoBack"/>
      <w:bookmarkEnd w:id="27"/>
    </w:p>
    <w:p w:rsidR="00DA5C06" w:rsidRPr="00B309B1" w:rsidRDefault="00DA5C06" w:rsidP="00435BFA">
      <w:pPr>
        <w:pStyle w:val="temptext1"/>
        <w:jc w:val="left"/>
        <w:rPr>
          <w:rFonts w:ascii="Times New Roman" w:hAnsi="Times New Roman"/>
          <w:sz w:val="24"/>
          <w:szCs w:val="24"/>
        </w:rPr>
      </w:pPr>
    </w:p>
    <w:p w:rsidR="009D75B3" w:rsidRDefault="00956D3B" w:rsidP="006135F1">
      <w:pPr>
        <w:pStyle w:val="Ttulo1"/>
        <w:keepLines/>
        <w:numPr>
          <w:ilvl w:val="0"/>
          <w:numId w:val="1"/>
        </w:numPr>
        <w:tabs>
          <w:tab w:val="left" w:pos="5760"/>
        </w:tabs>
        <w:spacing w:before="0" w:after="240"/>
        <w:jc w:val="both"/>
        <w:rPr>
          <w:color w:val="0000FF"/>
          <w:sz w:val="24"/>
          <w:szCs w:val="24"/>
        </w:rPr>
      </w:pPr>
      <w:bookmarkStart w:id="28" w:name="_Toc528859711"/>
      <w:r>
        <w:rPr>
          <w:color w:val="0000FF"/>
          <w:sz w:val="24"/>
          <w:szCs w:val="24"/>
        </w:rPr>
        <w:t>CONTROL DE ERRORES.</w:t>
      </w:r>
      <w:bookmarkEnd w:id="28"/>
    </w:p>
    <w:p w:rsidR="000F2896" w:rsidRDefault="00956D3B" w:rsidP="006135F1">
      <w:pPr>
        <w:pStyle w:val="Ttulo2"/>
        <w:keepLines/>
        <w:numPr>
          <w:ilvl w:val="1"/>
          <w:numId w:val="1"/>
        </w:numPr>
        <w:pBdr>
          <w:bottom w:val="single" w:sz="4" w:space="1" w:color="000000"/>
        </w:pBdr>
        <w:tabs>
          <w:tab w:val="left" w:pos="5760"/>
        </w:tabs>
        <w:spacing w:before="360" w:after="0"/>
        <w:ind w:left="1206" w:hanging="576"/>
        <w:rPr>
          <w:color w:val="0000FF"/>
        </w:rPr>
      </w:pPr>
      <w:bookmarkStart w:id="29" w:name="_Toc528859712"/>
      <w:r>
        <w:rPr>
          <w:color w:val="0000FF"/>
        </w:rPr>
        <w:t>ERRORES MÁS COMUNES.</w:t>
      </w:r>
      <w:bookmarkEnd w:id="29"/>
    </w:p>
    <w:p w:rsidR="00D456E4" w:rsidRDefault="00D456E4" w:rsidP="00D456E4">
      <w:pPr>
        <w:pStyle w:val="Textoindependiente2"/>
      </w:pPr>
    </w:p>
    <w:p w:rsidR="00692663" w:rsidRDefault="006844C5" w:rsidP="00692663">
      <w:pPr>
        <w:rPr>
          <w:b/>
        </w:rPr>
      </w:pPr>
      <w:r>
        <w:rPr>
          <w:b/>
          <w:color w:val="FF0000"/>
          <w:sz w:val="24"/>
          <w:szCs w:val="24"/>
        </w:rPr>
        <w:t xml:space="preserve"> </w:t>
      </w:r>
    </w:p>
    <w:p w:rsidR="00692663" w:rsidRPr="00F0092B" w:rsidRDefault="00DA0C9F" w:rsidP="00692663">
      <w:r w:rsidRPr="00F0092B">
        <w:t xml:space="preserve">1.- Uno de los </w:t>
      </w:r>
      <w:r w:rsidR="00024D0D" w:rsidRPr="00F0092B">
        <w:t>error</w:t>
      </w:r>
      <w:r w:rsidRPr="00F0092B">
        <w:t>es</w:t>
      </w:r>
      <w:r w:rsidR="00024D0D" w:rsidRPr="00F0092B">
        <w:t xml:space="preserve"> es por causa de archivos que no </w:t>
      </w:r>
      <w:proofErr w:type="spellStart"/>
      <w:r w:rsidR="00024D0D" w:rsidRPr="00F0092B">
        <w:t>arrivaron</w:t>
      </w:r>
      <w:proofErr w:type="spellEnd"/>
      <w:r w:rsidR="00024D0D" w:rsidRPr="00F0092B">
        <w:t xml:space="preserve"> </w:t>
      </w:r>
      <w:r w:rsidRPr="00F0092B">
        <w:t>del S111 al C430</w:t>
      </w:r>
      <w:r w:rsidR="00024D0D" w:rsidRPr="00F0092B">
        <w:t>.</w:t>
      </w:r>
    </w:p>
    <w:p w:rsidR="00DA0C9F" w:rsidRPr="00F0092B" w:rsidRDefault="00DA0C9F" w:rsidP="00692663"/>
    <w:p w:rsidR="00DA0C9F" w:rsidRPr="00F0092B" w:rsidRDefault="00DA0C9F" w:rsidP="00DA0C9F">
      <w:r w:rsidRPr="00F0092B">
        <w:t>2.- La generación del CCF diario por la mañana a veces no se genera o ya se genera tarde y por esto se envía tarde a Delaware</w:t>
      </w:r>
    </w:p>
    <w:p w:rsidR="00DA0C9F" w:rsidRPr="00F0092B" w:rsidRDefault="00DA0C9F" w:rsidP="00DA0C9F"/>
    <w:p w:rsidR="00DA0C9F" w:rsidRPr="00F0092B" w:rsidRDefault="00DA0C9F" w:rsidP="00DA0C9F">
      <w:r w:rsidRPr="00F0092B">
        <w:t xml:space="preserve">3.- </w:t>
      </w:r>
      <w:r w:rsidR="00FA735C" w:rsidRPr="00F0092B">
        <w:t>A veces se tienen problemas en completar las Altas en el S016 por diversas causas de rechazo</w:t>
      </w:r>
    </w:p>
    <w:p w:rsidR="00DA0C9F" w:rsidRPr="00024D0D" w:rsidRDefault="00DA0C9F" w:rsidP="00692663"/>
    <w:p w:rsidR="00692663" w:rsidRDefault="00692663" w:rsidP="00692663">
      <w:pPr>
        <w:jc w:val="both"/>
        <w:rPr>
          <w:lang w:val="es-ES"/>
        </w:rPr>
      </w:pPr>
    </w:p>
    <w:p w:rsidR="00435BFA" w:rsidRDefault="000D3424" w:rsidP="006135F1">
      <w:pPr>
        <w:pStyle w:val="Ttulo1"/>
        <w:keepLines/>
        <w:numPr>
          <w:ilvl w:val="0"/>
          <w:numId w:val="1"/>
        </w:numPr>
        <w:tabs>
          <w:tab w:val="left" w:pos="5760"/>
        </w:tabs>
        <w:spacing w:before="0" w:after="240"/>
        <w:jc w:val="both"/>
        <w:rPr>
          <w:color w:val="0000FF"/>
          <w:sz w:val="24"/>
          <w:szCs w:val="24"/>
        </w:rPr>
      </w:pPr>
      <w:bookmarkStart w:id="30" w:name="__RefHeading__122901_768820767"/>
      <w:bookmarkStart w:id="31" w:name="_Toc528859713"/>
      <w:bookmarkEnd w:id="30"/>
      <w:r>
        <w:rPr>
          <w:color w:val="0000FF"/>
          <w:sz w:val="24"/>
          <w:szCs w:val="24"/>
        </w:rPr>
        <w:lastRenderedPageBreak/>
        <w:t xml:space="preserve">MEDIO AMBIENTE, LA INFRAESTRUCTURA Y </w:t>
      </w:r>
      <w:r w:rsidR="00DD04A7">
        <w:rPr>
          <w:color w:val="0000FF"/>
          <w:sz w:val="24"/>
          <w:szCs w:val="24"/>
        </w:rPr>
        <w:t>UTILERIAS</w:t>
      </w:r>
      <w:r>
        <w:rPr>
          <w:color w:val="0000FF"/>
          <w:sz w:val="24"/>
          <w:szCs w:val="24"/>
        </w:rPr>
        <w:t>.</w:t>
      </w:r>
      <w:bookmarkEnd w:id="31"/>
    </w:p>
    <w:p w:rsidR="00F63F85" w:rsidRPr="008A6990" w:rsidRDefault="000D3424" w:rsidP="006135F1">
      <w:pPr>
        <w:pStyle w:val="Ttulo2"/>
        <w:keepLines/>
        <w:numPr>
          <w:ilvl w:val="1"/>
          <w:numId w:val="1"/>
        </w:numPr>
        <w:pBdr>
          <w:bottom w:val="single" w:sz="4" w:space="1" w:color="000000"/>
        </w:pBdr>
        <w:tabs>
          <w:tab w:val="left" w:pos="5760"/>
        </w:tabs>
        <w:spacing w:before="360" w:after="0"/>
        <w:ind w:left="1206" w:hanging="576"/>
        <w:rPr>
          <w:color w:val="0000FF"/>
        </w:rPr>
      </w:pPr>
      <w:bookmarkStart w:id="32" w:name="_Toc528859714"/>
      <w:r>
        <w:rPr>
          <w:color w:val="0000FF"/>
        </w:rPr>
        <w:t>INFRAESTRUCTURAS Y MEDIO AMBIENTE.</w:t>
      </w:r>
      <w:bookmarkEnd w:id="32"/>
    </w:p>
    <w:p w:rsidR="00F63F85" w:rsidRPr="00F63F85" w:rsidRDefault="00F63F85" w:rsidP="00F63F85"/>
    <w:p w:rsidR="009113AB" w:rsidRPr="009113AB" w:rsidRDefault="009113AB" w:rsidP="009113AB">
      <w:pPr>
        <w:suppressAutoHyphens w:val="0"/>
        <w:ind w:left="0"/>
        <w:jc w:val="both"/>
        <w:rPr>
          <w:bCs/>
          <w:szCs w:val="24"/>
          <w:lang w:val="es-ES"/>
        </w:rPr>
      </w:pPr>
      <w:r w:rsidRPr="00F0092B">
        <w:rPr>
          <w:bCs/>
          <w:szCs w:val="24"/>
          <w:lang w:val="es-ES"/>
        </w:rPr>
        <w:t>La aplicación 145791 r</w:t>
      </w:r>
      <w:r w:rsidR="009540F1" w:rsidRPr="00F0092B">
        <w:rPr>
          <w:bCs/>
          <w:szCs w:val="24"/>
          <w:lang w:val="es-ES"/>
        </w:rPr>
        <w:t>eside en un servidor Unix el</w:t>
      </w:r>
      <w:r w:rsidRPr="00F0092B">
        <w:rPr>
          <w:bCs/>
          <w:szCs w:val="24"/>
          <w:lang w:val="es-ES"/>
        </w:rPr>
        <w:t xml:space="preserve"> protocolo de red </w:t>
      </w:r>
      <w:proofErr w:type="gramStart"/>
      <w:r w:rsidRPr="00F0092B">
        <w:rPr>
          <w:bCs/>
          <w:szCs w:val="24"/>
          <w:lang w:val="es-ES"/>
        </w:rPr>
        <w:t>es  TCP</w:t>
      </w:r>
      <w:proofErr w:type="gramEnd"/>
      <w:r w:rsidRPr="00F0092B">
        <w:rPr>
          <w:bCs/>
          <w:szCs w:val="24"/>
          <w:lang w:val="es-ES"/>
        </w:rPr>
        <w:t xml:space="preserve">-IP y para el servidor aplicativo se requiere una IP </w:t>
      </w:r>
      <w:r w:rsidR="009540F1" w:rsidRPr="00F0092B">
        <w:rPr>
          <w:bCs/>
          <w:szCs w:val="24"/>
          <w:lang w:val="es-ES"/>
        </w:rPr>
        <w:t>e</w:t>
      </w:r>
      <w:r w:rsidRPr="00F0092B">
        <w:rPr>
          <w:bCs/>
          <w:szCs w:val="24"/>
          <w:lang w:val="es-ES"/>
        </w:rPr>
        <w:t>stática</w:t>
      </w:r>
    </w:p>
    <w:p w:rsidR="009113AB" w:rsidRPr="009113AB" w:rsidRDefault="009113AB" w:rsidP="009113AB">
      <w:pPr>
        <w:suppressAutoHyphens w:val="0"/>
        <w:ind w:left="0"/>
        <w:jc w:val="both"/>
        <w:rPr>
          <w:bCs/>
          <w:szCs w:val="24"/>
          <w:lang w:val="es-ES"/>
        </w:rPr>
      </w:pPr>
    </w:p>
    <w:p w:rsidR="009113AB" w:rsidRPr="009113AB" w:rsidRDefault="009113AB" w:rsidP="009113AB">
      <w:pPr>
        <w:suppressAutoHyphens w:val="0"/>
        <w:ind w:left="0"/>
        <w:jc w:val="both"/>
        <w:rPr>
          <w:bCs/>
          <w:szCs w:val="24"/>
          <w:lang w:val="es-ES"/>
        </w:rPr>
      </w:pPr>
    </w:p>
    <w:p w:rsidR="00082CDD" w:rsidRDefault="009113AB" w:rsidP="009113AB">
      <w:pPr>
        <w:suppressAutoHyphens w:val="0"/>
        <w:ind w:left="0"/>
        <w:jc w:val="both"/>
        <w:rPr>
          <w:bCs/>
          <w:szCs w:val="24"/>
          <w:lang w:val="es-ES"/>
        </w:rPr>
      </w:pPr>
      <w:r w:rsidRPr="00C973A6">
        <w:rPr>
          <w:b/>
          <w:bCs/>
          <w:szCs w:val="24"/>
          <w:lang w:val="es-ES"/>
        </w:rPr>
        <w:t xml:space="preserve">Ambientes de </w:t>
      </w:r>
      <w:proofErr w:type="gramStart"/>
      <w:r w:rsidRPr="00C973A6">
        <w:rPr>
          <w:b/>
          <w:bCs/>
          <w:szCs w:val="24"/>
          <w:lang w:val="es-ES"/>
        </w:rPr>
        <w:t>integración</w:t>
      </w:r>
      <w:r w:rsidRPr="009113AB">
        <w:rPr>
          <w:bCs/>
          <w:szCs w:val="24"/>
          <w:lang w:val="es-ES"/>
        </w:rPr>
        <w:t>.-</w:t>
      </w:r>
      <w:proofErr w:type="gramEnd"/>
      <w:r w:rsidRPr="009113AB">
        <w:rPr>
          <w:bCs/>
          <w:szCs w:val="24"/>
          <w:lang w:val="es-ES"/>
        </w:rPr>
        <w:t xml:space="preserve"> Los ambientes de integración para promoción de cambios son los siguientes:</w:t>
      </w:r>
    </w:p>
    <w:p w:rsidR="00C973A6" w:rsidRDefault="00C973A6" w:rsidP="009113AB">
      <w:pPr>
        <w:suppressAutoHyphens w:val="0"/>
        <w:ind w:left="0"/>
        <w:jc w:val="both"/>
        <w:rPr>
          <w:bCs/>
          <w:szCs w:val="24"/>
          <w:lang w:val="es-ES"/>
        </w:rPr>
      </w:pPr>
    </w:p>
    <w:p w:rsidR="004864E7" w:rsidRDefault="004864E7" w:rsidP="004864E7">
      <w:pPr>
        <w:rPr>
          <w:b/>
        </w:rPr>
      </w:pPr>
      <w:r>
        <w:rPr>
          <w:b/>
        </w:rPr>
        <w:t>Servidor</w:t>
      </w:r>
      <w:r w:rsidRPr="00092BD5">
        <w:rPr>
          <w:b/>
        </w:rPr>
        <w:t xml:space="preserve"> en Desarrollo</w:t>
      </w:r>
    </w:p>
    <w:p w:rsidR="004864E7" w:rsidRDefault="004864E7" w:rsidP="004864E7">
      <w:pPr>
        <w:rPr>
          <w: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926"/>
        <w:gridCol w:w="3189"/>
        <w:gridCol w:w="2136"/>
        <w:gridCol w:w="1791"/>
      </w:tblGrid>
      <w:tr w:rsidR="004864E7" w:rsidRPr="004B0D61" w:rsidTr="003D050C">
        <w:tc>
          <w:tcPr>
            <w:tcW w:w="1548" w:type="dxa"/>
          </w:tcPr>
          <w:p w:rsidR="004864E7" w:rsidRPr="004B0D61" w:rsidRDefault="004864E7" w:rsidP="003D050C"/>
        </w:tc>
        <w:tc>
          <w:tcPr>
            <w:tcW w:w="3240" w:type="dxa"/>
          </w:tcPr>
          <w:p w:rsidR="004864E7" w:rsidRPr="004B0D61" w:rsidRDefault="004864E7" w:rsidP="003D050C">
            <w:pPr>
              <w:rPr>
                <w:b/>
              </w:rPr>
            </w:pPr>
            <w:r w:rsidRPr="004B0D61">
              <w:rPr>
                <w:b/>
              </w:rPr>
              <w:t>IP/URL</w:t>
            </w:r>
          </w:p>
        </w:tc>
        <w:tc>
          <w:tcPr>
            <w:tcW w:w="2160" w:type="dxa"/>
          </w:tcPr>
          <w:p w:rsidR="004864E7" w:rsidRPr="004B0D61" w:rsidRDefault="004864E7" w:rsidP="003D050C">
            <w:pPr>
              <w:rPr>
                <w:b/>
              </w:rPr>
            </w:pPr>
            <w:r w:rsidRPr="004B0D61">
              <w:rPr>
                <w:b/>
              </w:rPr>
              <w:t>Nombre Servidor</w:t>
            </w:r>
          </w:p>
        </w:tc>
        <w:tc>
          <w:tcPr>
            <w:tcW w:w="1800" w:type="dxa"/>
          </w:tcPr>
          <w:p w:rsidR="004864E7" w:rsidRPr="004B0D61" w:rsidRDefault="004864E7" w:rsidP="003D050C">
            <w:pPr>
              <w:rPr>
                <w:b/>
              </w:rPr>
            </w:pPr>
            <w:r w:rsidRPr="004B0D61">
              <w:rPr>
                <w:b/>
              </w:rPr>
              <w:t>Instancia BD</w:t>
            </w:r>
          </w:p>
        </w:tc>
      </w:tr>
      <w:tr w:rsidR="004864E7" w:rsidRPr="004B0D61" w:rsidTr="003D050C">
        <w:tc>
          <w:tcPr>
            <w:tcW w:w="1548" w:type="dxa"/>
          </w:tcPr>
          <w:p w:rsidR="004864E7" w:rsidRPr="004B0D61" w:rsidRDefault="004864E7" w:rsidP="003D050C">
            <w:pPr>
              <w:rPr>
                <w:b/>
              </w:rPr>
            </w:pPr>
            <w:r w:rsidRPr="004B0D61">
              <w:rPr>
                <w:b/>
              </w:rPr>
              <w:t>APLICATIVO:</w:t>
            </w:r>
          </w:p>
        </w:tc>
        <w:tc>
          <w:tcPr>
            <w:tcW w:w="3240" w:type="dxa"/>
          </w:tcPr>
          <w:p w:rsidR="004864E7" w:rsidRPr="006E16E0" w:rsidRDefault="004864E7" w:rsidP="003D050C">
            <w:pPr>
              <w:rPr>
                <w:sz w:val="18"/>
                <w:szCs w:val="18"/>
              </w:rPr>
            </w:pPr>
            <w:r w:rsidRPr="006E16E0">
              <w:rPr>
                <w:sz w:val="18"/>
                <w:szCs w:val="18"/>
                <w:lang w:eastAsia="es-MX"/>
              </w:rPr>
              <w:t>10.116.168.45</w:t>
            </w:r>
          </w:p>
        </w:tc>
        <w:tc>
          <w:tcPr>
            <w:tcW w:w="2160" w:type="dxa"/>
          </w:tcPr>
          <w:p w:rsidR="004864E7" w:rsidRPr="006E16E0" w:rsidRDefault="004864E7" w:rsidP="003D050C">
            <w:pPr>
              <w:rPr>
                <w:sz w:val="18"/>
                <w:szCs w:val="18"/>
              </w:rPr>
            </w:pPr>
            <w:r w:rsidRPr="006E16E0">
              <w:rPr>
                <w:sz w:val="18"/>
                <w:szCs w:val="18"/>
                <w:lang w:eastAsia="es-MX"/>
              </w:rPr>
              <w:t>vm-2d9b-6102</w:t>
            </w:r>
          </w:p>
        </w:tc>
        <w:tc>
          <w:tcPr>
            <w:tcW w:w="1800" w:type="dxa"/>
          </w:tcPr>
          <w:p w:rsidR="004864E7" w:rsidRPr="004B0D61" w:rsidRDefault="004864E7" w:rsidP="003D050C">
            <w:pPr>
              <w:rPr>
                <w:sz w:val="18"/>
                <w:szCs w:val="18"/>
              </w:rPr>
            </w:pPr>
          </w:p>
        </w:tc>
      </w:tr>
      <w:tr w:rsidR="004864E7" w:rsidRPr="004B0D61" w:rsidTr="003D050C">
        <w:tc>
          <w:tcPr>
            <w:tcW w:w="1548" w:type="dxa"/>
          </w:tcPr>
          <w:p w:rsidR="004864E7" w:rsidRPr="004B0D61" w:rsidRDefault="004864E7" w:rsidP="003D050C">
            <w:pPr>
              <w:rPr>
                <w:b/>
              </w:rPr>
            </w:pPr>
            <w:r w:rsidRPr="004B0D61">
              <w:rPr>
                <w:b/>
              </w:rPr>
              <w:t>BD:</w:t>
            </w:r>
          </w:p>
        </w:tc>
        <w:tc>
          <w:tcPr>
            <w:tcW w:w="3240" w:type="dxa"/>
          </w:tcPr>
          <w:p w:rsidR="004864E7" w:rsidRPr="006E16E0" w:rsidRDefault="004864E7" w:rsidP="003D050C">
            <w:pPr>
              <w:rPr>
                <w:sz w:val="18"/>
                <w:szCs w:val="18"/>
              </w:rPr>
            </w:pPr>
            <w:r w:rsidRPr="006E16E0">
              <w:rPr>
                <w:sz w:val="18"/>
                <w:szCs w:val="18"/>
                <w:lang w:eastAsia="es-MX"/>
              </w:rPr>
              <w:t>10.116.168.45</w:t>
            </w:r>
          </w:p>
        </w:tc>
        <w:tc>
          <w:tcPr>
            <w:tcW w:w="2160" w:type="dxa"/>
          </w:tcPr>
          <w:p w:rsidR="004864E7" w:rsidRPr="004B0D61" w:rsidRDefault="004864E7" w:rsidP="003D050C">
            <w:pPr>
              <w:rPr>
                <w:sz w:val="18"/>
                <w:szCs w:val="18"/>
              </w:rPr>
            </w:pPr>
            <w:r w:rsidRPr="006E16E0">
              <w:rPr>
                <w:sz w:val="18"/>
                <w:szCs w:val="18"/>
                <w:lang w:eastAsia="es-MX"/>
              </w:rPr>
              <w:t>vm-2d9b-6102</w:t>
            </w:r>
          </w:p>
        </w:tc>
        <w:tc>
          <w:tcPr>
            <w:tcW w:w="1800" w:type="dxa"/>
          </w:tcPr>
          <w:p w:rsidR="004864E7" w:rsidRPr="004B0D61" w:rsidRDefault="004864E7" w:rsidP="003D050C">
            <w:pPr>
              <w:rPr>
                <w:sz w:val="18"/>
                <w:szCs w:val="18"/>
              </w:rPr>
            </w:pPr>
            <w:r>
              <w:rPr>
                <w:sz w:val="18"/>
                <w:szCs w:val="18"/>
              </w:rPr>
              <w:t>SYB_C430</w:t>
            </w:r>
          </w:p>
        </w:tc>
      </w:tr>
      <w:tr w:rsidR="004864E7" w:rsidRPr="004B0D61" w:rsidTr="003D050C">
        <w:tc>
          <w:tcPr>
            <w:tcW w:w="1548" w:type="dxa"/>
          </w:tcPr>
          <w:p w:rsidR="004864E7" w:rsidRPr="004B0D61" w:rsidRDefault="004864E7" w:rsidP="003D050C">
            <w:pPr>
              <w:rPr>
                <w:b/>
              </w:rPr>
            </w:pPr>
            <w:r w:rsidRPr="004B0D61">
              <w:rPr>
                <w:b/>
              </w:rPr>
              <w:t>URL:</w:t>
            </w:r>
          </w:p>
        </w:tc>
        <w:tc>
          <w:tcPr>
            <w:tcW w:w="3240" w:type="dxa"/>
          </w:tcPr>
          <w:p w:rsidR="004864E7" w:rsidRPr="004B0D61" w:rsidRDefault="004864E7" w:rsidP="003D050C">
            <w:pPr>
              <w:rPr>
                <w:sz w:val="18"/>
                <w:szCs w:val="18"/>
              </w:rPr>
            </w:pPr>
          </w:p>
        </w:tc>
        <w:tc>
          <w:tcPr>
            <w:tcW w:w="2160" w:type="dxa"/>
          </w:tcPr>
          <w:p w:rsidR="004864E7" w:rsidRPr="004B0D61" w:rsidRDefault="004864E7" w:rsidP="003D050C">
            <w:pPr>
              <w:rPr>
                <w:sz w:val="18"/>
                <w:szCs w:val="18"/>
              </w:rPr>
            </w:pPr>
          </w:p>
        </w:tc>
        <w:tc>
          <w:tcPr>
            <w:tcW w:w="1800" w:type="dxa"/>
          </w:tcPr>
          <w:p w:rsidR="004864E7" w:rsidRPr="004B0D61" w:rsidRDefault="004864E7" w:rsidP="003D050C">
            <w:pPr>
              <w:rPr>
                <w:sz w:val="18"/>
                <w:szCs w:val="18"/>
              </w:rPr>
            </w:pPr>
          </w:p>
        </w:tc>
      </w:tr>
      <w:tr w:rsidR="004864E7" w:rsidRPr="004B0D61" w:rsidTr="003D050C">
        <w:tc>
          <w:tcPr>
            <w:tcW w:w="1548" w:type="dxa"/>
          </w:tcPr>
          <w:p w:rsidR="004864E7" w:rsidRPr="004B0D61" w:rsidRDefault="004864E7" w:rsidP="003D050C">
            <w:pPr>
              <w:rPr>
                <w:b/>
              </w:rPr>
            </w:pPr>
            <w:r w:rsidRPr="004B0D61">
              <w:rPr>
                <w:b/>
              </w:rPr>
              <w:t>Exchange:</w:t>
            </w:r>
          </w:p>
        </w:tc>
        <w:tc>
          <w:tcPr>
            <w:tcW w:w="3240" w:type="dxa"/>
          </w:tcPr>
          <w:p w:rsidR="004864E7" w:rsidRPr="004B0D61" w:rsidRDefault="004864E7" w:rsidP="003D050C">
            <w:pPr>
              <w:rPr>
                <w:sz w:val="18"/>
                <w:szCs w:val="18"/>
              </w:rPr>
            </w:pPr>
          </w:p>
        </w:tc>
        <w:tc>
          <w:tcPr>
            <w:tcW w:w="2160" w:type="dxa"/>
          </w:tcPr>
          <w:p w:rsidR="004864E7" w:rsidRPr="004B0D61" w:rsidRDefault="004864E7" w:rsidP="003D050C">
            <w:pPr>
              <w:rPr>
                <w:sz w:val="18"/>
                <w:szCs w:val="18"/>
              </w:rPr>
            </w:pPr>
          </w:p>
        </w:tc>
        <w:tc>
          <w:tcPr>
            <w:tcW w:w="1800" w:type="dxa"/>
          </w:tcPr>
          <w:p w:rsidR="004864E7" w:rsidRPr="004B0D61" w:rsidRDefault="004864E7" w:rsidP="003D050C">
            <w:pPr>
              <w:rPr>
                <w:sz w:val="18"/>
                <w:szCs w:val="18"/>
              </w:rPr>
            </w:pPr>
          </w:p>
        </w:tc>
      </w:tr>
    </w:tbl>
    <w:p w:rsidR="004864E7" w:rsidRDefault="004864E7" w:rsidP="004864E7">
      <w:pPr>
        <w:suppressAutoHyphens w:val="0"/>
        <w:ind w:left="0"/>
        <w:jc w:val="both"/>
        <w:rPr>
          <w:bCs/>
          <w:szCs w:val="24"/>
          <w:lang w:val="es-ES"/>
        </w:rPr>
      </w:pPr>
    </w:p>
    <w:p w:rsidR="004864E7" w:rsidRDefault="004864E7" w:rsidP="004864E7">
      <w:pPr>
        <w:rPr>
          <w:b/>
        </w:rPr>
      </w:pPr>
      <w:r>
        <w:rPr>
          <w:b/>
        </w:rPr>
        <w:t>Servidor</w:t>
      </w:r>
      <w:r w:rsidRPr="00092BD5">
        <w:rPr>
          <w:b/>
        </w:rPr>
        <w:t xml:space="preserve"> en </w:t>
      </w:r>
      <w:r>
        <w:rPr>
          <w:b/>
        </w:rPr>
        <w:t>SIT</w:t>
      </w:r>
    </w:p>
    <w:p w:rsidR="004864E7" w:rsidRDefault="004864E7" w:rsidP="004864E7">
      <w:pPr>
        <w:rPr>
          <w: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926"/>
        <w:gridCol w:w="3189"/>
        <w:gridCol w:w="2136"/>
        <w:gridCol w:w="1791"/>
      </w:tblGrid>
      <w:tr w:rsidR="004864E7" w:rsidRPr="004B0D61" w:rsidTr="003D050C">
        <w:tc>
          <w:tcPr>
            <w:tcW w:w="1548" w:type="dxa"/>
          </w:tcPr>
          <w:p w:rsidR="004864E7" w:rsidRPr="004B0D61" w:rsidRDefault="004864E7" w:rsidP="003D050C"/>
        </w:tc>
        <w:tc>
          <w:tcPr>
            <w:tcW w:w="3240" w:type="dxa"/>
          </w:tcPr>
          <w:p w:rsidR="004864E7" w:rsidRPr="004B0D61" w:rsidRDefault="004864E7" w:rsidP="003D050C">
            <w:pPr>
              <w:rPr>
                <w:b/>
              </w:rPr>
            </w:pPr>
            <w:r w:rsidRPr="004B0D61">
              <w:rPr>
                <w:b/>
              </w:rPr>
              <w:t>IP/URL</w:t>
            </w:r>
          </w:p>
        </w:tc>
        <w:tc>
          <w:tcPr>
            <w:tcW w:w="2160" w:type="dxa"/>
          </w:tcPr>
          <w:p w:rsidR="004864E7" w:rsidRPr="004B0D61" w:rsidRDefault="004864E7" w:rsidP="003D050C">
            <w:pPr>
              <w:rPr>
                <w:b/>
              </w:rPr>
            </w:pPr>
            <w:r w:rsidRPr="004B0D61">
              <w:rPr>
                <w:b/>
              </w:rPr>
              <w:t>Nombre Servidor</w:t>
            </w:r>
          </w:p>
        </w:tc>
        <w:tc>
          <w:tcPr>
            <w:tcW w:w="1800" w:type="dxa"/>
          </w:tcPr>
          <w:p w:rsidR="004864E7" w:rsidRPr="004B0D61" w:rsidRDefault="004864E7" w:rsidP="003D050C">
            <w:pPr>
              <w:rPr>
                <w:b/>
              </w:rPr>
            </w:pPr>
            <w:r w:rsidRPr="004B0D61">
              <w:rPr>
                <w:b/>
              </w:rPr>
              <w:t>Instancia BD</w:t>
            </w:r>
          </w:p>
        </w:tc>
      </w:tr>
      <w:tr w:rsidR="004864E7" w:rsidRPr="004B0D61" w:rsidTr="003D050C">
        <w:tc>
          <w:tcPr>
            <w:tcW w:w="1548" w:type="dxa"/>
          </w:tcPr>
          <w:p w:rsidR="004864E7" w:rsidRPr="004B0D61" w:rsidRDefault="004864E7" w:rsidP="003D050C">
            <w:pPr>
              <w:rPr>
                <w:b/>
              </w:rPr>
            </w:pPr>
            <w:r w:rsidRPr="004B0D61">
              <w:rPr>
                <w:b/>
              </w:rPr>
              <w:t>APLICATIVO:</w:t>
            </w:r>
          </w:p>
        </w:tc>
        <w:tc>
          <w:tcPr>
            <w:tcW w:w="3240" w:type="dxa"/>
          </w:tcPr>
          <w:p w:rsidR="004864E7" w:rsidRPr="006E16E0" w:rsidRDefault="004864E7" w:rsidP="003D050C">
            <w:pPr>
              <w:rPr>
                <w:sz w:val="18"/>
                <w:szCs w:val="18"/>
              </w:rPr>
            </w:pPr>
            <w:r w:rsidRPr="004864E7">
              <w:rPr>
                <w:sz w:val="18"/>
                <w:szCs w:val="18"/>
              </w:rPr>
              <w:t>10.116.37.196</w:t>
            </w:r>
          </w:p>
        </w:tc>
        <w:tc>
          <w:tcPr>
            <w:tcW w:w="2160" w:type="dxa"/>
          </w:tcPr>
          <w:p w:rsidR="004864E7" w:rsidRPr="006E16E0" w:rsidRDefault="004864E7" w:rsidP="003D050C">
            <w:pPr>
              <w:rPr>
                <w:sz w:val="18"/>
                <w:szCs w:val="18"/>
              </w:rPr>
            </w:pPr>
            <w:r w:rsidRPr="004864E7">
              <w:rPr>
                <w:sz w:val="18"/>
                <w:szCs w:val="18"/>
              </w:rPr>
              <w:t>vm-de3d-772f</w:t>
            </w:r>
          </w:p>
        </w:tc>
        <w:tc>
          <w:tcPr>
            <w:tcW w:w="1800" w:type="dxa"/>
          </w:tcPr>
          <w:p w:rsidR="004864E7" w:rsidRPr="004B0D61" w:rsidRDefault="004864E7" w:rsidP="003D050C">
            <w:pPr>
              <w:rPr>
                <w:sz w:val="18"/>
                <w:szCs w:val="18"/>
              </w:rPr>
            </w:pPr>
          </w:p>
        </w:tc>
      </w:tr>
      <w:tr w:rsidR="004864E7" w:rsidRPr="004B0D61" w:rsidTr="003D050C">
        <w:tc>
          <w:tcPr>
            <w:tcW w:w="1548" w:type="dxa"/>
          </w:tcPr>
          <w:p w:rsidR="004864E7" w:rsidRPr="004B0D61" w:rsidRDefault="004864E7" w:rsidP="003D050C">
            <w:pPr>
              <w:rPr>
                <w:b/>
              </w:rPr>
            </w:pPr>
            <w:r w:rsidRPr="004B0D61">
              <w:rPr>
                <w:b/>
              </w:rPr>
              <w:t>BD:</w:t>
            </w:r>
          </w:p>
        </w:tc>
        <w:tc>
          <w:tcPr>
            <w:tcW w:w="3240" w:type="dxa"/>
          </w:tcPr>
          <w:p w:rsidR="004864E7" w:rsidRPr="006E16E0" w:rsidRDefault="004864E7" w:rsidP="003D050C">
            <w:pPr>
              <w:rPr>
                <w:sz w:val="18"/>
                <w:szCs w:val="18"/>
              </w:rPr>
            </w:pPr>
            <w:r w:rsidRPr="004864E7">
              <w:rPr>
                <w:sz w:val="18"/>
                <w:szCs w:val="18"/>
                <w:lang w:eastAsia="es-MX"/>
              </w:rPr>
              <w:t>10.116.37.196</w:t>
            </w:r>
          </w:p>
        </w:tc>
        <w:tc>
          <w:tcPr>
            <w:tcW w:w="2160" w:type="dxa"/>
          </w:tcPr>
          <w:p w:rsidR="004864E7" w:rsidRPr="004B0D61" w:rsidRDefault="004864E7" w:rsidP="003D050C">
            <w:pPr>
              <w:rPr>
                <w:sz w:val="18"/>
                <w:szCs w:val="18"/>
              </w:rPr>
            </w:pPr>
            <w:r w:rsidRPr="004864E7">
              <w:rPr>
                <w:sz w:val="18"/>
                <w:szCs w:val="18"/>
                <w:lang w:eastAsia="es-MX"/>
              </w:rPr>
              <w:t>vm-de3d-772f</w:t>
            </w:r>
          </w:p>
        </w:tc>
        <w:tc>
          <w:tcPr>
            <w:tcW w:w="1800" w:type="dxa"/>
          </w:tcPr>
          <w:p w:rsidR="004864E7" w:rsidRPr="004B0D61" w:rsidRDefault="004864E7" w:rsidP="003D050C">
            <w:pPr>
              <w:rPr>
                <w:sz w:val="18"/>
                <w:szCs w:val="18"/>
              </w:rPr>
            </w:pPr>
            <w:r>
              <w:rPr>
                <w:sz w:val="18"/>
                <w:szCs w:val="18"/>
              </w:rPr>
              <w:t>SYB_C430</w:t>
            </w:r>
          </w:p>
        </w:tc>
      </w:tr>
      <w:tr w:rsidR="004864E7" w:rsidRPr="004B0D61" w:rsidTr="003D050C">
        <w:tc>
          <w:tcPr>
            <w:tcW w:w="1548" w:type="dxa"/>
          </w:tcPr>
          <w:p w:rsidR="004864E7" w:rsidRPr="004B0D61" w:rsidRDefault="004864E7" w:rsidP="003D050C">
            <w:pPr>
              <w:rPr>
                <w:b/>
              </w:rPr>
            </w:pPr>
            <w:r w:rsidRPr="004B0D61">
              <w:rPr>
                <w:b/>
              </w:rPr>
              <w:t>URL:</w:t>
            </w:r>
          </w:p>
        </w:tc>
        <w:tc>
          <w:tcPr>
            <w:tcW w:w="3240" w:type="dxa"/>
          </w:tcPr>
          <w:p w:rsidR="004864E7" w:rsidRPr="004B0D61" w:rsidRDefault="004864E7" w:rsidP="003D050C">
            <w:pPr>
              <w:rPr>
                <w:sz w:val="18"/>
                <w:szCs w:val="18"/>
              </w:rPr>
            </w:pPr>
          </w:p>
        </w:tc>
        <w:tc>
          <w:tcPr>
            <w:tcW w:w="2160" w:type="dxa"/>
          </w:tcPr>
          <w:p w:rsidR="004864E7" w:rsidRPr="004B0D61" w:rsidRDefault="004864E7" w:rsidP="003D050C">
            <w:pPr>
              <w:rPr>
                <w:sz w:val="18"/>
                <w:szCs w:val="18"/>
              </w:rPr>
            </w:pPr>
          </w:p>
        </w:tc>
        <w:tc>
          <w:tcPr>
            <w:tcW w:w="1800" w:type="dxa"/>
          </w:tcPr>
          <w:p w:rsidR="004864E7" w:rsidRPr="004B0D61" w:rsidRDefault="004864E7" w:rsidP="003D050C">
            <w:pPr>
              <w:rPr>
                <w:sz w:val="18"/>
                <w:szCs w:val="18"/>
              </w:rPr>
            </w:pPr>
          </w:p>
        </w:tc>
      </w:tr>
      <w:tr w:rsidR="004864E7" w:rsidRPr="004B0D61" w:rsidTr="003D050C">
        <w:tc>
          <w:tcPr>
            <w:tcW w:w="1548" w:type="dxa"/>
          </w:tcPr>
          <w:p w:rsidR="004864E7" w:rsidRPr="004B0D61" w:rsidRDefault="004864E7" w:rsidP="003D050C">
            <w:pPr>
              <w:rPr>
                <w:b/>
              </w:rPr>
            </w:pPr>
            <w:r w:rsidRPr="004B0D61">
              <w:rPr>
                <w:b/>
              </w:rPr>
              <w:t>Exchange:</w:t>
            </w:r>
          </w:p>
        </w:tc>
        <w:tc>
          <w:tcPr>
            <w:tcW w:w="3240" w:type="dxa"/>
          </w:tcPr>
          <w:p w:rsidR="004864E7" w:rsidRPr="004B0D61" w:rsidRDefault="004864E7" w:rsidP="003D050C">
            <w:pPr>
              <w:rPr>
                <w:sz w:val="18"/>
                <w:szCs w:val="18"/>
              </w:rPr>
            </w:pPr>
          </w:p>
        </w:tc>
        <w:tc>
          <w:tcPr>
            <w:tcW w:w="2160" w:type="dxa"/>
          </w:tcPr>
          <w:p w:rsidR="004864E7" w:rsidRPr="004B0D61" w:rsidRDefault="004864E7" w:rsidP="003D050C">
            <w:pPr>
              <w:rPr>
                <w:sz w:val="18"/>
                <w:szCs w:val="18"/>
              </w:rPr>
            </w:pPr>
          </w:p>
        </w:tc>
        <w:tc>
          <w:tcPr>
            <w:tcW w:w="1800" w:type="dxa"/>
          </w:tcPr>
          <w:p w:rsidR="004864E7" w:rsidRPr="004B0D61" w:rsidRDefault="004864E7" w:rsidP="003D050C">
            <w:pPr>
              <w:rPr>
                <w:sz w:val="18"/>
                <w:szCs w:val="18"/>
              </w:rPr>
            </w:pPr>
          </w:p>
        </w:tc>
      </w:tr>
    </w:tbl>
    <w:p w:rsidR="004864E7" w:rsidRDefault="004864E7" w:rsidP="004864E7">
      <w:pPr>
        <w:suppressAutoHyphens w:val="0"/>
        <w:ind w:left="0"/>
        <w:jc w:val="both"/>
        <w:rPr>
          <w:bCs/>
          <w:szCs w:val="24"/>
          <w:lang w:val="es-ES"/>
        </w:rPr>
      </w:pPr>
    </w:p>
    <w:p w:rsidR="00C973A6" w:rsidRDefault="00C973A6" w:rsidP="009113AB">
      <w:pPr>
        <w:suppressAutoHyphens w:val="0"/>
        <w:ind w:left="0"/>
        <w:jc w:val="both"/>
        <w:rPr>
          <w:bCs/>
          <w:szCs w:val="24"/>
          <w:lang w:val="es-ES"/>
        </w:rPr>
      </w:pPr>
    </w:p>
    <w:p w:rsidR="00C973A6" w:rsidRPr="00092BD5" w:rsidRDefault="00C973A6" w:rsidP="00C973A6">
      <w:pPr>
        <w:rPr>
          <w:b/>
        </w:rPr>
      </w:pPr>
      <w:r>
        <w:rPr>
          <w:b/>
        </w:rPr>
        <w:t>Servidor</w:t>
      </w:r>
      <w:r w:rsidRPr="00092BD5">
        <w:rPr>
          <w:b/>
        </w:rPr>
        <w:t xml:space="preserve"> en UAT</w:t>
      </w:r>
    </w:p>
    <w:p w:rsidR="00C973A6" w:rsidRDefault="00C973A6" w:rsidP="009113AB">
      <w:pPr>
        <w:suppressAutoHyphens w:val="0"/>
        <w:ind w:left="0"/>
        <w:jc w:val="both"/>
        <w:rPr>
          <w:bCs/>
          <w:szCs w:val="24"/>
          <w:lang w:val="es-E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926"/>
        <w:gridCol w:w="3245"/>
        <w:gridCol w:w="2075"/>
        <w:gridCol w:w="1796"/>
      </w:tblGrid>
      <w:tr w:rsidR="00C973A6" w:rsidRPr="004B0D61" w:rsidTr="002C5B55">
        <w:tc>
          <w:tcPr>
            <w:tcW w:w="1548" w:type="dxa"/>
          </w:tcPr>
          <w:p w:rsidR="00C973A6" w:rsidRPr="004B0D61" w:rsidRDefault="00C973A6" w:rsidP="002C5B55"/>
        </w:tc>
        <w:tc>
          <w:tcPr>
            <w:tcW w:w="3308" w:type="dxa"/>
          </w:tcPr>
          <w:p w:rsidR="00C973A6" w:rsidRPr="004B0D61" w:rsidRDefault="00C973A6" w:rsidP="002C5B55">
            <w:pPr>
              <w:rPr>
                <w:b/>
              </w:rPr>
            </w:pPr>
            <w:r w:rsidRPr="004B0D61">
              <w:rPr>
                <w:b/>
              </w:rPr>
              <w:t>IP/URL</w:t>
            </w:r>
          </w:p>
        </w:tc>
        <w:tc>
          <w:tcPr>
            <w:tcW w:w="2092" w:type="dxa"/>
          </w:tcPr>
          <w:p w:rsidR="00C973A6" w:rsidRPr="004B0D61" w:rsidRDefault="00C973A6" w:rsidP="002C5B55">
            <w:pPr>
              <w:rPr>
                <w:b/>
              </w:rPr>
            </w:pPr>
            <w:r w:rsidRPr="004B0D61">
              <w:rPr>
                <w:b/>
              </w:rPr>
              <w:t>Nombre Servidor</w:t>
            </w:r>
          </w:p>
        </w:tc>
        <w:tc>
          <w:tcPr>
            <w:tcW w:w="1807" w:type="dxa"/>
          </w:tcPr>
          <w:p w:rsidR="00C973A6" w:rsidRPr="004B0D61" w:rsidRDefault="00C973A6" w:rsidP="002C5B55">
            <w:pPr>
              <w:rPr>
                <w:b/>
              </w:rPr>
            </w:pPr>
            <w:r w:rsidRPr="004B0D61">
              <w:rPr>
                <w:b/>
              </w:rPr>
              <w:t>Instancia BD</w:t>
            </w:r>
          </w:p>
        </w:tc>
      </w:tr>
      <w:tr w:rsidR="00C973A6" w:rsidRPr="004B0D61" w:rsidTr="002C5B55">
        <w:tc>
          <w:tcPr>
            <w:tcW w:w="1548" w:type="dxa"/>
          </w:tcPr>
          <w:p w:rsidR="00C973A6" w:rsidRPr="004B0D61" w:rsidRDefault="00C973A6" w:rsidP="002C5B55">
            <w:pPr>
              <w:rPr>
                <w:b/>
              </w:rPr>
            </w:pPr>
            <w:r w:rsidRPr="004B0D61">
              <w:rPr>
                <w:b/>
              </w:rPr>
              <w:t>APLICATIVO:</w:t>
            </w:r>
          </w:p>
        </w:tc>
        <w:tc>
          <w:tcPr>
            <w:tcW w:w="3308" w:type="dxa"/>
          </w:tcPr>
          <w:p w:rsidR="00C973A6" w:rsidRPr="00BB727D" w:rsidRDefault="00BB727D" w:rsidP="002C5B55">
            <w:pPr>
              <w:rPr>
                <w:sz w:val="18"/>
                <w:szCs w:val="18"/>
              </w:rPr>
            </w:pPr>
            <w:r w:rsidRPr="00BB727D">
              <w:rPr>
                <w:sz w:val="18"/>
                <w:szCs w:val="18"/>
                <w:lang w:eastAsia="es-MX"/>
              </w:rPr>
              <w:t>169.171.88.41</w:t>
            </w:r>
          </w:p>
        </w:tc>
        <w:tc>
          <w:tcPr>
            <w:tcW w:w="2092" w:type="dxa"/>
          </w:tcPr>
          <w:p w:rsidR="00C973A6" w:rsidRPr="00BB727D" w:rsidRDefault="00BB727D" w:rsidP="00BB727D">
            <w:pPr>
              <w:ind w:left="0"/>
              <w:jc w:val="center"/>
              <w:rPr>
                <w:sz w:val="18"/>
                <w:szCs w:val="18"/>
              </w:rPr>
            </w:pPr>
            <w:r w:rsidRPr="00BB727D">
              <w:rPr>
                <w:sz w:val="18"/>
                <w:szCs w:val="18"/>
                <w:lang w:eastAsia="es-MX"/>
              </w:rPr>
              <w:t>GTDBLVMSYB3U</w:t>
            </w:r>
          </w:p>
        </w:tc>
        <w:tc>
          <w:tcPr>
            <w:tcW w:w="1807" w:type="dxa"/>
          </w:tcPr>
          <w:p w:rsidR="00C973A6" w:rsidRPr="004B0D61" w:rsidRDefault="00C973A6" w:rsidP="002C5B55">
            <w:pPr>
              <w:rPr>
                <w:sz w:val="18"/>
                <w:szCs w:val="18"/>
              </w:rPr>
            </w:pPr>
          </w:p>
        </w:tc>
      </w:tr>
      <w:tr w:rsidR="00C973A6" w:rsidRPr="004B0D61" w:rsidTr="002C5B55">
        <w:tc>
          <w:tcPr>
            <w:tcW w:w="1548" w:type="dxa"/>
          </w:tcPr>
          <w:p w:rsidR="00C973A6" w:rsidRPr="004B0D61" w:rsidRDefault="00C973A6" w:rsidP="002C5B55">
            <w:pPr>
              <w:rPr>
                <w:b/>
              </w:rPr>
            </w:pPr>
            <w:r w:rsidRPr="004B0D61">
              <w:rPr>
                <w:b/>
              </w:rPr>
              <w:t>BD:</w:t>
            </w:r>
          </w:p>
        </w:tc>
        <w:tc>
          <w:tcPr>
            <w:tcW w:w="3308" w:type="dxa"/>
          </w:tcPr>
          <w:p w:rsidR="00C973A6" w:rsidRPr="00BB727D" w:rsidRDefault="00BB727D" w:rsidP="002C5B55">
            <w:pPr>
              <w:rPr>
                <w:sz w:val="18"/>
                <w:szCs w:val="18"/>
              </w:rPr>
            </w:pPr>
            <w:r w:rsidRPr="00BB727D">
              <w:rPr>
                <w:sz w:val="18"/>
                <w:szCs w:val="18"/>
                <w:lang w:eastAsia="es-MX"/>
              </w:rPr>
              <w:t>169.171.88.41</w:t>
            </w:r>
          </w:p>
        </w:tc>
        <w:tc>
          <w:tcPr>
            <w:tcW w:w="2092" w:type="dxa"/>
          </w:tcPr>
          <w:p w:rsidR="00C973A6" w:rsidRPr="00BB727D" w:rsidRDefault="00BB727D" w:rsidP="00BB727D">
            <w:pPr>
              <w:ind w:left="0"/>
              <w:jc w:val="center"/>
              <w:rPr>
                <w:sz w:val="18"/>
                <w:szCs w:val="18"/>
              </w:rPr>
            </w:pPr>
            <w:r w:rsidRPr="00BB727D">
              <w:rPr>
                <w:sz w:val="18"/>
                <w:szCs w:val="18"/>
                <w:lang w:eastAsia="es-MX"/>
              </w:rPr>
              <w:t>GTDBLVMSYB3U</w:t>
            </w:r>
          </w:p>
        </w:tc>
        <w:tc>
          <w:tcPr>
            <w:tcW w:w="1807" w:type="dxa"/>
          </w:tcPr>
          <w:p w:rsidR="00C973A6" w:rsidRPr="004B0D61" w:rsidRDefault="00C973A6" w:rsidP="002C5B55">
            <w:pPr>
              <w:rPr>
                <w:sz w:val="18"/>
                <w:szCs w:val="18"/>
              </w:rPr>
            </w:pPr>
            <w:r>
              <w:rPr>
                <w:sz w:val="18"/>
                <w:szCs w:val="18"/>
              </w:rPr>
              <w:t>SYB_C430</w:t>
            </w:r>
          </w:p>
        </w:tc>
      </w:tr>
      <w:tr w:rsidR="00C973A6" w:rsidRPr="004B0D61" w:rsidTr="002C5B55">
        <w:tc>
          <w:tcPr>
            <w:tcW w:w="1548" w:type="dxa"/>
          </w:tcPr>
          <w:p w:rsidR="00C973A6" w:rsidRPr="004B0D61" w:rsidRDefault="00C973A6" w:rsidP="002C5B55">
            <w:pPr>
              <w:rPr>
                <w:b/>
              </w:rPr>
            </w:pPr>
            <w:r w:rsidRPr="004B0D61">
              <w:rPr>
                <w:b/>
              </w:rPr>
              <w:t>URL:</w:t>
            </w:r>
          </w:p>
        </w:tc>
        <w:tc>
          <w:tcPr>
            <w:tcW w:w="3308" w:type="dxa"/>
          </w:tcPr>
          <w:p w:rsidR="00C973A6" w:rsidRPr="004B0D61" w:rsidRDefault="00C973A6" w:rsidP="002C5B55">
            <w:pPr>
              <w:rPr>
                <w:sz w:val="18"/>
                <w:szCs w:val="18"/>
              </w:rPr>
            </w:pPr>
          </w:p>
        </w:tc>
        <w:tc>
          <w:tcPr>
            <w:tcW w:w="2092" w:type="dxa"/>
          </w:tcPr>
          <w:p w:rsidR="00C973A6" w:rsidRPr="004B0D61" w:rsidRDefault="00C973A6" w:rsidP="002C5B55">
            <w:pPr>
              <w:rPr>
                <w:sz w:val="18"/>
                <w:szCs w:val="18"/>
              </w:rPr>
            </w:pPr>
          </w:p>
        </w:tc>
        <w:tc>
          <w:tcPr>
            <w:tcW w:w="1807" w:type="dxa"/>
          </w:tcPr>
          <w:p w:rsidR="00C973A6" w:rsidRPr="004B0D61" w:rsidRDefault="00C973A6" w:rsidP="002C5B55">
            <w:pPr>
              <w:rPr>
                <w:sz w:val="18"/>
                <w:szCs w:val="18"/>
              </w:rPr>
            </w:pPr>
          </w:p>
        </w:tc>
      </w:tr>
      <w:tr w:rsidR="00C973A6" w:rsidRPr="004B0D61" w:rsidTr="002C5B55">
        <w:tc>
          <w:tcPr>
            <w:tcW w:w="1548" w:type="dxa"/>
          </w:tcPr>
          <w:p w:rsidR="00C973A6" w:rsidRPr="004B0D61" w:rsidRDefault="00C973A6" w:rsidP="002C5B55">
            <w:pPr>
              <w:rPr>
                <w:b/>
              </w:rPr>
            </w:pPr>
            <w:r w:rsidRPr="004B0D61">
              <w:rPr>
                <w:b/>
              </w:rPr>
              <w:t>Exchange:</w:t>
            </w:r>
          </w:p>
        </w:tc>
        <w:tc>
          <w:tcPr>
            <w:tcW w:w="3308" w:type="dxa"/>
          </w:tcPr>
          <w:p w:rsidR="00C973A6" w:rsidRPr="004B0D61" w:rsidRDefault="00C973A6" w:rsidP="002C5B55">
            <w:pPr>
              <w:rPr>
                <w:sz w:val="18"/>
                <w:szCs w:val="18"/>
                <w:lang w:val="en-US"/>
              </w:rPr>
            </w:pPr>
          </w:p>
        </w:tc>
        <w:tc>
          <w:tcPr>
            <w:tcW w:w="2092" w:type="dxa"/>
          </w:tcPr>
          <w:p w:rsidR="00C973A6" w:rsidRPr="004B0D61" w:rsidRDefault="00C973A6" w:rsidP="002C5B55">
            <w:pPr>
              <w:rPr>
                <w:sz w:val="18"/>
                <w:szCs w:val="18"/>
              </w:rPr>
            </w:pPr>
          </w:p>
        </w:tc>
        <w:tc>
          <w:tcPr>
            <w:tcW w:w="1807" w:type="dxa"/>
          </w:tcPr>
          <w:p w:rsidR="00C973A6" w:rsidRPr="004B0D61" w:rsidRDefault="00C973A6" w:rsidP="002C5B55">
            <w:pPr>
              <w:rPr>
                <w:sz w:val="18"/>
                <w:szCs w:val="18"/>
              </w:rPr>
            </w:pPr>
          </w:p>
        </w:tc>
      </w:tr>
    </w:tbl>
    <w:p w:rsidR="00C973A6" w:rsidRDefault="00C973A6" w:rsidP="009113AB">
      <w:pPr>
        <w:suppressAutoHyphens w:val="0"/>
        <w:ind w:left="0"/>
        <w:jc w:val="both"/>
        <w:rPr>
          <w:bCs/>
          <w:szCs w:val="24"/>
          <w:lang w:val="es-ES"/>
        </w:rPr>
      </w:pPr>
    </w:p>
    <w:p w:rsidR="00622E4D" w:rsidRDefault="00622E4D" w:rsidP="00622E4D">
      <w:pPr>
        <w:rPr>
          <w:b/>
        </w:rPr>
      </w:pPr>
      <w:r>
        <w:rPr>
          <w:b/>
        </w:rPr>
        <w:t>Servidor</w:t>
      </w:r>
      <w:r w:rsidRPr="00092BD5">
        <w:rPr>
          <w:b/>
        </w:rPr>
        <w:t xml:space="preserve"> en Producción</w:t>
      </w:r>
    </w:p>
    <w:p w:rsidR="00622E4D" w:rsidRPr="00092BD5" w:rsidRDefault="00622E4D" w:rsidP="00622E4D">
      <w:pPr>
        <w:rPr>
          <w: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926"/>
        <w:gridCol w:w="3251"/>
        <w:gridCol w:w="2076"/>
        <w:gridCol w:w="1789"/>
      </w:tblGrid>
      <w:tr w:rsidR="00622E4D" w:rsidRPr="004B0D61" w:rsidTr="003D050C">
        <w:tc>
          <w:tcPr>
            <w:tcW w:w="1926" w:type="dxa"/>
          </w:tcPr>
          <w:p w:rsidR="00622E4D" w:rsidRPr="004B0D61" w:rsidRDefault="00622E4D" w:rsidP="003D050C"/>
        </w:tc>
        <w:tc>
          <w:tcPr>
            <w:tcW w:w="3308" w:type="dxa"/>
          </w:tcPr>
          <w:p w:rsidR="00622E4D" w:rsidRPr="004B0D61" w:rsidRDefault="00622E4D" w:rsidP="003D050C">
            <w:pPr>
              <w:rPr>
                <w:b/>
              </w:rPr>
            </w:pPr>
            <w:r w:rsidRPr="004B0D61">
              <w:rPr>
                <w:b/>
              </w:rPr>
              <w:t>IP/URL</w:t>
            </w:r>
          </w:p>
        </w:tc>
        <w:tc>
          <w:tcPr>
            <w:tcW w:w="2092" w:type="dxa"/>
          </w:tcPr>
          <w:p w:rsidR="00622E4D" w:rsidRPr="004B0D61" w:rsidRDefault="00622E4D" w:rsidP="003D050C">
            <w:pPr>
              <w:rPr>
                <w:b/>
              </w:rPr>
            </w:pPr>
            <w:r w:rsidRPr="004B0D61">
              <w:rPr>
                <w:b/>
              </w:rPr>
              <w:t>Nombre Servidor</w:t>
            </w:r>
          </w:p>
        </w:tc>
        <w:tc>
          <w:tcPr>
            <w:tcW w:w="1800" w:type="dxa"/>
          </w:tcPr>
          <w:p w:rsidR="00622E4D" w:rsidRPr="004B0D61" w:rsidRDefault="00622E4D" w:rsidP="003D050C">
            <w:pPr>
              <w:rPr>
                <w:b/>
              </w:rPr>
            </w:pPr>
            <w:r w:rsidRPr="004B0D61">
              <w:rPr>
                <w:b/>
              </w:rPr>
              <w:t>Instancia BD</w:t>
            </w:r>
          </w:p>
        </w:tc>
      </w:tr>
      <w:tr w:rsidR="00622E4D" w:rsidRPr="004B0D61" w:rsidTr="003D050C">
        <w:tc>
          <w:tcPr>
            <w:tcW w:w="1926" w:type="dxa"/>
          </w:tcPr>
          <w:p w:rsidR="00622E4D" w:rsidRPr="004B0D61" w:rsidRDefault="00622E4D" w:rsidP="003D050C">
            <w:pPr>
              <w:rPr>
                <w:b/>
              </w:rPr>
            </w:pPr>
            <w:r w:rsidRPr="004B0D61">
              <w:rPr>
                <w:b/>
              </w:rPr>
              <w:t>APLICATIVO:</w:t>
            </w:r>
          </w:p>
        </w:tc>
        <w:tc>
          <w:tcPr>
            <w:tcW w:w="3308" w:type="dxa"/>
          </w:tcPr>
          <w:p w:rsidR="00622E4D" w:rsidRPr="00B5685F" w:rsidRDefault="00622E4D" w:rsidP="003D050C">
            <w:pPr>
              <w:rPr>
                <w:sz w:val="18"/>
                <w:szCs w:val="18"/>
              </w:rPr>
            </w:pPr>
            <w:r w:rsidRPr="00B5685F">
              <w:rPr>
                <w:sz w:val="18"/>
                <w:szCs w:val="18"/>
                <w:lang w:eastAsia="es-MX"/>
              </w:rPr>
              <w:t>144.215.28.105</w:t>
            </w:r>
          </w:p>
        </w:tc>
        <w:tc>
          <w:tcPr>
            <w:tcW w:w="2092" w:type="dxa"/>
          </w:tcPr>
          <w:p w:rsidR="00622E4D" w:rsidRPr="00B5685F" w:rsidRDefault="00622E4D" w:rsidP="003D050C">
            <w:pPr>
              <w:ind w:left="0"/>
              <w:jc w:val="center"/>
              <w:rPr>
                <w:sz w:val="18"/>
                <w:szCs w:val="18"/>
              </w:rPr>
            </w:pPr>
            <w:r w:rsidRPr="00B5685F">
              <w:rPr>
                <w:sz w:val="18"/>
                <w:szCs w:val="18"/>
                <w:lang w:eastAsia="es-MX"/>
              </w:rPr>
              <w:t>QRDBLVMSYB3P</w:t>
            </w:r>
          </w:p>
        </w:tc>
        <w:tc>
          <w:tcPr>
            <w:tcW w:w="1800" w:type="dxa"/>
          </w:tcPr>
          <w:p w:rsidR="00622E4D" w:rsidRPr="004B0D61" w:rsidRDefault="00622E4D" w:rsidP="003D050C">
            <w:pPr>
              <w:rPr>
                <w:sz w:val="18"/>
                <w:szCs w:val="18"/>
              </w:rPr>
            </w:pPr>
          </w:p>
        </w:tc>
      </w:tr>
      <w:tr w:rsidR="00622E4D" w:rsidRPr="004B0D61" w:rsidTr="003D050C">
        <w:tc>
          <w:tcPr>
            <w:tcW w:w="1926" w:type="dxa"/>
          </w:tcPr>
          <w:p w:rsidR="00622E4D" w:rsidRPr="004B0D61" w:rsidRDefault="00622E4D" w:rsidP="003D050C">
            <w:pPr>
              <w:rPr>
                <w:b/>
              </w:rPr>
            </w:pPr>
            <w:r w:rsidRPr="004B0D61">
              <w:rPr>
                <w:b/>
              </w:rPr>
              <w:t>BD:</w:t>
            </w:r>
          </w:p>
        </w:tc>
        <w:tc>
          <w:tcPr>
            <w:tcW w:w="3308" w:type="dxa"/>
          </w:tcPr>
          <w:p w:rsidR="00622E4D" w:rsidRPr="00B5685F" w:rsidRDefault="00622E4D" w:rsidP="003D050C">
            <w:pPr>
              <w:rPr>
                <w:sz w:val="18"/>
                <w:szCs w:val="18"/>
              </w:rPr>
            </w:pPr>
            <w:r w:rsidRPr="00B5685F">
              <w:rPr>
                <w:sz w:val="18"/>
                <w:szCs w:val="18"/>
                <w:lang w:eastAsia="es-MX"/>
              </w:rPr>
              <w:t>144.215.28.105</w:t>
            </w:r>
          </w:p>
        </w:tc>
        <w:tc>
          <w:tcPr>
            <w:tcW w:w="2092" w:type="dxa"/>
          </w:tcPr>
          <w:p w:rsidR="00622E4D" w:rsidRPr="00B5685F" w:rsidRDefault="00622E4D" w:rsidP="003D050C">
            <w:pPr>
              <w:ind w:left="0"/>
              <w:jc w:val="center"/>
              <w:rPr>
                <w:sz w:val="18"/>
                <w:szCs w:val="18"/>
              </w:rPr>
            </w:pPr>
            <w:r w:rsidRPr="00B5685F">
              <w:rPr>
                <w:sz w:val="18"/>
                <w:szCs w:val="18"/>
                <w:lang w:eastAsia="es-MX"/>
              </w:rPr>
              <w:t>QRDBLVMSYB3P</w:t>
            </w:r>
          </w:p>
        </w:tc>
        <w:tc>
          <w:tcPr>
            <w:tcW w:w="1800" w:type="dxa"/>
          </w:tcPr>
          <w:p w:rsidR="00622E4D" w:rsidRPr="004B0D61" w:rsidRDefault="00622E4D" w:rsidP="003D050C">
            <w:pPr>
              <w:rPr>
                <w:sz w:val="18"/>
                <w:szCs w:val="18"/>
              </w:rPr>
            </w:pPr>
            <w:r>
              <w:rPr>
                <w:sz w:val="18"/>
                <w:szCs w:val="18"/>
              </w:rPr>
              <w:t>SYB_C430</w:t>
            </w:r>
          </w:p>
        </w:tc>
      </w:tr>
      <w:tr w:rsidR="00622E4D" w:rsidRPr="004B0D61" w:rsidTr="003D050C">
        <w:tc>
          <w:tcPr>
            <w:tcW w:w="1926" w:type="dxa"/>
          </w:tcPr>
          <w:p w:rsidR="00622E4D" w:rsidRPr="004B0D61" w:rsidRDefault="00622E4D" w:rsidP="003D050C">
            <w:pPr>
              <w:rPr>
                <w:b/>
              </w:rPr>
            </w:pPr>
            <w:r w:rsidRPr="004B0D61">
              <w:rPr>
                <w:b/>
              </w:rPr>
              <w:t>URL:</w:t>
            </w:r>
          </w:p>
        </w:tc>
        <w:tc>
          <w:tcPr>
            <w:tcW w:w="3308" w:type="dxa"/>
          </w:tcPr>
          <w:p w:rsidR="00622E4D" w:rsidRPr="004B0D61" w:rsidRDefault="00622E4D" w:rsidP="003D050C">
            <w:pPr>
              <w:rPr>
                <w:sz w:val="18"/>
                <w:szCs w:val="18"/>
              </w:rPr>
            </w:pPr>
          </w:p>
        </w:tc>
        <w:tc>
          <w:tcPr>
            <w:tcW w:w="2092" w:type="dxa"/>
          </w:tcPr>
          <w:p w:rsidR="00622E4D" w:rsidRPr="004B0D61" w:rsidRDefault="00622E4D" w:rsidP="003D050C">
            <w:pPr>
              <w:rPr>
                <w:sz w:val="18"/>
                <w:szCs w:val="18"/>
              </w:rPr>
            </w:pPr>
          </w:p>
        </w:tc>
        <w:tc>
          <w:tcPr>
            <w:tcW w:w="1800" w:type="dxa"/>
          </w:tcPr>
          <w:p w:rsidR="00622E4D" w:rsidRPr="004B0D61" w:rsidRDefault="00622E4D" w:rsidP="003D050C">
            <w:pPr>
              <w:rPr>
                <w:sz w:val="18"/>
                <w:szCs w:val="18"/>
              </w:rPr>
            </w:pPr>
          </w:p>
        </w:tc>
      </w:tr>
      <w:tr w:rsidR="00622E4D" w:rsidRPr="004B0D61" w:rsidTr="003D050C">
        <w:tc>
          <w:tcPr>
            <w:tcW w:w="1926" w:type="dxa"/>
          </w:tcPr>
          <w:p w:rsidR="00622E4D" w:rsidRPr="004B0D61" w:rsidRDefault="00622E4D" w:rsidP="003D050C">
            <w:pPr>
              <w:rPr>
                <w:b/>
              </w:rPr>
            </w:pPr>
            <w:r w:rsidRPr="004B0D61">
              <w:rPr>
                <w:b/>
              </w:rPr>
              <w:t>Exchange</w:t>
            </w:r>
          </w:p>
        </w:tc>
        <w:tc>
          <w:tcPr>
            <w:tcW w:w="3308" w:type="dxa"/>
          </w:tcPr>
          <w:p w:rsidR="00622E4D" w:rsidRPr="004B0D61" w:rsidRDefault="00622E4D" w:rsidP="003D050C">
            <w:pPr>
              <w:rPr>
                <w:sz w:val="18"/>
                <w:szCs w:val="18"/>
              </w:rPr>
            </w:pPr>
          </w:p>
        </w:tc>
        <w:tc>
          <w:tcPr>
            <w:tcW w:w="2092" w:type="dxa"/>
          </w:tcPr>
          <w:p w:rsidR="00622E4D" w:rsidRPr="004B0D61" w:rsidRDefault="00622E4D" w:rsidP="003D050C">
            <w:pPr>
              <w:rPr>
                <w:sz w:val="18"/>
                <w:szCs w:val="18"/>
              </w:rPr>
            </w:pPr>
          </w:p>
        </w:tc>
        <w:tc>
          <w:tcPr>
            <w:tcW w:w="1800" w:type="dxa"/>
          </w:tcPr>
          <w:p w:rsidR="00622E4D" w:rsidRPr="004B0D61" w:rsidRDefault="00622E4D" w:rsidP="003D050C">
            <w:pPr>
              <w:rPr>
                <w:sz w:val="18"/>
                <w:szCs w:val="18"/>
              </w:rPr>
            </w:pPr>
          </w:p>
        </w:tc>
      </w:tr>
    </w:tbl>
    <w:p w:rsidR="00622E4D" w:rsidRPr="00664DBF" w:rsidRDefault="00622E4D" w:rsidP="00622E4D">
      <w:pPr>
        <w:suppressAutoHyphens w:val="0"/>
        <w:ind w:left="0"/>
        <w:jc w:val="both"/>
        <w:rPr>
          <w:sz w:val="22"/>
          <w:szCs w:val="22"/>
        </w:rPr>
      </w:pPr>
    </w:p>
    <w:p w:rsidR="00622E4D" w:rsidRDefault="00622E4D" w:rsidP="00622E4D">
      <w:pPr>
        <w:rPr>
          <w:b/>
        </w:rPr>
      </w:pPr>
    </w:p>
    <w:p w:rsidR="00622E4D" w:rsidRDefault="00622E4D" w:rsidP="00622E4D">
      <w:pPr>
        <w:rPr>
          <w:b/>
        </w:rPr>
      </w:pPr>
    </w:p>
    <w:p w:rsidR="00622E4D" w:rsidRDefault="00622E4D" w:rsidP="00622E4D">
      <w:pPr>
        <w:rPr>
          <w:b/>
        </w:rPr>
      </w:pPr>
    </w:p>
    <w:p w:rsidR="00622E4D" w:rsidRDefault="00622E4D" w:rsidP="00622E4D">
      <w:pPr>
        <w:rPr>
          <w:b/>
        </w:rPr>
      </w:pPr>
      <w:r>
        <w:rPr>
          <w:b/>
        </w:rPr>
        <w:lastRenderedPageBreak/>
        <w:t>Servidor en COB</w:t>
      </w:r>
    </w:p>
    <w:p w:rsidR="00622E4D" w:rsidRPr="00092BD5" w:rsidRDefault="00622E4D" w:rsidP="00622E4D">
      <w:pPr>
        <w:rPr>
          <w: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926"/>
        <w:gridCol w:w="3250"/>
        <w:gridCol w:w="2076"/>
        <w:gridCol w:w="1790"/>
      </w:tblGrid>
      <w:tr w:rsidR="00622E4D" w:rsidRPr="004B0D61" w:rsidTr="003D050C">
        <w:tc>
          <w:tcPr>
            <w:tcW w:w="1926" w:type="dxa"/>
          </w:tcPr>
          <w:p w:rsidR="00622E4D" w:rsidRPr="004B0D61" w:rsidRDefault="00622E4D" w:rsidP="003D050C"/>
        </w:tc>
        <w:tc>
          <w:tcPr>
            <w:tcW w:w="3308" w:type="dxa"/>
          </w:tcPr>
          <w:p w:rsidR="00622E4D" w:rsidRPr="004B0D61" w:rsidRDefault="00622E4D" w:rsidP="003D050C">
            <w:pPr>
              <w:rPr>
                <w:b/>
              </w:rPr>
            </w:pPr>
            <w:r w:rsidRPr="004B0D61">
              <w:rPr>
                <w:b/>
              </w:rPr>
              <w:t>IP/URL</w:t>
            </w:r>
          </w:p>
        </w:tc>
        <w:tc>
          <w:tcPr>
            <w:tcW w:w="2092" w:type="dxa"/>
          </w:tcPr>
          <w:p w:rsidR="00622E4D" w:rsidRPr="004B0D61" w:rsidRDefault="00622E4D" w:rsidP="003D050C">
            <w:pPr>
              <w:rPr>
                <w:b/>
              </w:rPr>
            </w:pPr>
            <w:r w:rsidRPr="004B0D61">
              <w:rPr>
                <w:b/>
              </w:rPr>
              <w:t>Nombre Servidor</w:t>
            </w:r>
          </w:p>
        </w:tc>
        <w:tc>
          <w:tcPr>
            <w:tcW w:w="1800" w:type="dxa"/>
          </w:tcPr>
          <w:p w:rsidR="00622E4D" w:rsidRPr="004B0D61" w:rsidRDefault="00622E4D" w:rsidP="003D050C">
            <w:pPr>
              <w:rPr>
                <w:b/>
              </w:rPr>
            </w:pPr>
            <w:r w:rsidRPr="004B0D61">
              <w:rPr>
                <w:b/>
              </w:rPr>
              <w:t>Instancia BD</w:t>
            </w:r>
          </w:p>
        </w:tc>
      </w:tr>
      <w:tr w:rsidR="00622E4D" w:rsidRPr="004B0D61" w:rsidTr="003D050C">
        <w:tc>
          <w:tcPr>
            <w:tcW w:w="1926" w:type="dxa"/>
          </w:tcPr>
          <w:p w:rsidR="00622E4D" w:rsidRPr="004B0D61" w:rsidRDefault="00622E4D" w:rsidP="003D050C">
            <w:pPr>
              <w:rPr>
                <w:b/>
              </w:rPr>
            </w:pPr>
            <w:r w:rsidRPr="004B0D61">
              <w:rPr>
                <w:b/>
              </w:rPr>
              <w:t>APLICATIVO:</w:t>
            </w:r>
          </w:p>
        </w:tc>
        <w:tc>
          <w:tcPr>
            <w:tcW w:w="3308" w:type="dxa"/>
          </w:tcPr>
          <w:p w:rsidR="00622E4D" w:rsidRPr="00B5685F" w:rsidRDefault="00351EE8" w:rsidP="003D050C">
            <w:pPr>
              <w:rPr>
                <w:sz w:val="18"/>
                <w:szCs w:val="18"/>
              </w:rPr>
            </w:pPr>
            <w:r w:rsidRPr="00351EE8">
              <w:rPr>
                <w:sz w:val="18"/>
                <w:szCs w:val="18"/>
                <w:lang w:eastAsia="es-MX"/>
              </w:rPr>
              <w:t>169.171.88.47</w:t>
            </w:r>
          </w:p>
        </w:tc>
        <w:tc>
          <w:tcPr>
            <w:tcW w:w="2092" w:type="dxa"/>
          </w:tcPr>
          <w:p w:rsidR="00622E4D" w:rsidRPr="00B5685F" w:rsidRDefault="00351EE8" w:rsidP="003D050C">
            <w:pPr>
              <w:ind w:left="0"/>
              <w:jc w:val="center"/>
              <w:rPr>
                <w:sz w:val="18"/>
                <w:szCs w:val="18"/>
              </w:rPr>
            </w:pPr>
            <w:r w:rsidRPr="00351EE8">
              <w:rPr>
                <w:sz w:val="18"/>
                <w:szCs w:val="18"/>
                <w:lang w:eastAsia="es-MX"/>
              </w:rPr>
              <w:t>GTDBLVMSYB3C</w:t>
            </w:r>
          </w:p>
        </w:tc>
        <w:tc>
          <w:tcPr>
            <w:tcW w:w="1800" w:type="dxa"/>
          </w:tcPr>
          <w:p w:rsidR="00622E4D" w:rsidRPr="004B0D61" w:rsidRDefault="00622E4D" w:rsidP="003D050C">
            <w:pPr>
              <w:rPr>
                <w:sz w:val="18"/>
                <w:szCs w:val="18"/>
              </w:rPr>
            </w:pPr>
          </w:p>
        </w:tc>
      </w:tr>
      <w:tr w:rsidR="00622E4D" w:rsidRPr="004B0D61" w:rsidTr="003D050C">
        <w:tc>
          <w:tcPr>
            <w:tcW w:w="1926" w:type="dxa"/>
          </w:tcPr>
          <w:p w:rsidR="00622E4D" w:rsidRPr="004B0D61" w:rsidRDefault="00622E4D" w:rsidP="003D050C">
            <w:pPr>
              <w:rPr>
                <w:b/>
              </w:rPr>
            </w:pPr>
            <w:r w:rsidRPr="004B0D61">
              <w:rPr>
                <w:b/>
              </w:rPr>
              <w:t>BD:</w:t>
            </w:r>
          </w:p>
        </w:tc>
        <w:tc>
          <w:tcPr>
            <w:tcW w:w="3308" w:type="dxa"/>
          </w:tcPr>
          <w:p w:rsidR="00622E4D" w:rsidRPr="00B5685F" w:rsidRDefault="00351EE8" w:rsidP="003D050C">
            <w:pPr>
              <w:rPr>
                <w:sz w:val="18"/>
                <w:szCs w:val="18"/>
              </w:rPr>
            </w:pPr>
            <w:r w:rsidRPr="00351EE8">
              <w:rPr>
                <w:sz w:val="18"/>
                <w:szCs w:val="18"/>
                <w:lang w:eastAsia="es-MX"/>
              </w:rPr>
              <w:t>169.171.88.47</w:t>
            </w:r>
          </w:p>
        </w:tc>
        <w:tc>
          <w:tcPr>
            <w:tcW w:w="2092" w:type="dxa"/>
          </w:tcPr>
          <w:p w:rsidR="00622E4D" w:rsidRPr="00B5685F" w:rsidRDefault="00351EE8" w:rsidP="003D050C">
            <w:pPr>
              <w:ind w:left="0"/>
              <w:jc w:val="center"/>
              <w:rPr>
                <w:sz w:val="18"/>
                <w:szCs w:val="18"/>
              </w:rPr>
            </w:pPr>
            <w:r w:rsidRPr="00351EE8">
              <w:rPr>
                <w:sz w:val="18"/>
                <w:szCs w:val="18"/>
                <w:lang w:eastAsia="es-MX"/>
              </w:rPr>
              <w:t>GTDBLVMSYB3C</w:t>
            </w:r>
          </w:p>
        </w:tc>
        <w:tc>
          <w:tcPr>
            <w:tcW w:w="1800" w:type="dxa"/>
          </w:tcPr>
          <w:p w:rsidR="00622E4D" w:rsidRPr="004B0D61" w:rsidRDefault="00622E4D" w:rsidP="003D050C">
            <w:pPr>
              <w:rPr>
                <w:sz w:val="18"/>
                <w:szCs w:val="18"/>
              </w:rPr>
            </w:pPr>
            <w:r>
              <w:rPr>
                <w:sz w:val="18"/>
                <w:szCs w:val="18"/>
              </w:rPr>
              <w:t>SYB_C430</w:t>
            </w:r>
          </w:p>
        </w:tc>
      </w:tr>
      <w:tr w:rsidR="00622E4D" w:rsidRPr="004B0D61" w:rsidTr="003D050C">
        <w:tc>
          <w:tcPr>
            <w:tcW w:w="1926" w:type="dxa"/>
          </w:tcPr>
          <w:p w:rsidR="00622E4D" w:rsidRPr="004B0D61" w:rsidRDefault="00622E4D" w:rsidP="003D050C">
            <w:pPr>
              <w:rPr>
                <w:b/>
              </w:rPr>
            </w:pPr>
            <w:r w:rsidRPr="004B0D61">
              <w:rPr>
                <w:b/>
              </w:rPr>
              <w:t>URL:</w:t>
            </w:r>
          </w:p>
        </w:tc>
        <w:tc>
          <w:tcPr>
            <w:tcW w:w="3308" w:type="dxa"/>
          </w:tcPr>
          <w:p w:rsidR="00622E4D" w:rsidRPr="004B0D61" w:rsidRDefault="00622E4D" w:rsidP="003D050C">
            <w:pPr>
              <w:rPr>
                <w:sz w:val="18"/>
                <w:szCs w:val="18"/>
              </w:rPr>
            </w:pPr>
          </w:p>
        </w:tc>
        <w:tc>
          <w:tcPr>
            <w:tcW w:w="2092" w:type="dxa"/>
          </w:tcPr>
          <w:p w:rsidR="00622E4D" w:rsidRPr="004B0D61" w:rsidRDefault="00622E4D" w:rsidP="003D050C">
            <w:pPr>
              <w:rPr>
                <w:sz w:val="18"/>
                <w:szCs w:val="18"/>
              </w:rPr>
            </w:pPr>
          </w:p>
        </w:tc>
        <w:tc>
          <w:tcPr>
            <w:tcW w:w="1800" w:type="dxa"/>
          </w:tcPr>
          <w:p w:rsidR="00622E4D" w:rsidRPr="004B0D61" w:rsidRDefault="00622E4D" w:rsidP="003D050C">
            <w:pPr>
              <w:rPr>
                <w:sz w:val="18"/>
                <w:szCs w:val="18"/>
              </w:rPr>
            </w:pPr>
          </w:p>
        </w:tc>
      </w:tr>
      <w:tr w:rsidR="00622E4D" w:rsidRPr="004B0D61" w:rsidTr="003D050C">
        <w:tc>
          <w:tcPr>
            <w:tcW w:w="1926" w:type="dxa"/>
          </w:tcPr>
          <w:p w:rsidR="00622E4D" w:rsidRPr="004B0D61" w:rsidRDefault="00622E4D" w:rsidP="003D050C">
            <w:pPr>
              <w:rPr>
                <w:b/>
              </w:rPr>
            </w:pPr>
            <w:r w:rsidRPr="004B0D61">
              <w:rPr>
                <w:b/>
              </w:rPr>
              <w:t>Exchange</w:t>
            </w:r>
          </w:p>
        </w:tc>
        <w:tc>
          <w:tcPr>
            <w:tcW w:w="3308" w:type="dxa"/>
          </w:tcPr>
          <w:p w:rsidR="00622E4D" w:rsidRPr="004B0D61" w:rsidRDefault="00622E4D" w:rsidP="003D050C">
            <w:pPr>
              <w:rPr>
                <w:sz w:val="18"/>
                <w:szCs w:val="18"/>
              </w:rPr>
            </w:pPr>
          </w:p>
        </w:tc>
        <w:tc>
          <w:tcPr>
            <w:tcW w:w="2092" w:type="dxa"/>
          </w:tcPr>
          <w:p w:rsidR="00622E4D" w:rsidRPr="004B0D61" w:rsidRDefault="00622E4D" w:rsidP="003D050C">
            <w:pPr>
              <w:rPr>
                <w:sz w:val="18"/>
                <w:szCs w:val="18"/>
              </w:rPr>
            </w:pPr>
          </w:p>
        </w:tc>
        <w:tc>
          <w:tcPr>
            <w:tcW w:w="1800" w:type="dxa"/>
          </w:tcPr>
          <w:p w:rsidR="00622E4D" w:rsidRPr="004B0D61" w:rsidRDefault="00622E4D" w:rsidP="003D050C">
            <w:pPr>
              <w:rPr>
                <w:sz w:val="18"/>
                <w:szCs w:val="18"/>
              </w:rPr>
            </w:pPr>
          </w:p>
        </w:tc>
      </w:tr>
    </w:tbl>
    <w:p w:rsidR="00622E4D" w:rsidRDefault="00622E4D" w:rsidP="00622E4D">
      <w:pPr>
        <w:suppressAutoHyphens w:val="0"/>
        <w:ind w:left="0"/>
        <w:jc w:val="both"/>
        <w:rPr>
          <w:sz w:val="22"/>
          <w:szCs w:val="22"/>
        </w:rPr>
      </w:pPr>
    </w:p>
    <w:p w:rsidR="009F6808" w:rsidRDefault="009F6808" w:rsidP="00622E4D">
      <w:pPr>
        <w:suppressAutoHyphens w:val="0"/>
        <w:ind w:left="0"/>
        <w:jc w:val="both"/>
        <w:rPr>
          <w:sz w:val="22"/>
          <w:szCs w:val="22"/>
        </w:rPr>
      </w:pPr>
    </w:p>
    <w:p w:rsidR="009F6808" w:rsidRDefault="009F6808" w:rsidP="00622E4D">
      <w:pPr>
        <w:suppressAutoHyphens w:val="0"/>
        <w:ind w:left="0"/>
        <w:jc w:val="both"/>
        <w:rPr>
          <w:sz w:val="22"/>
          <w:szCs w:val="22"/>
        </w:rPr>
      </w:pPr>
    </w:p>
    <w:p w:rsidR="009F6808" w:rsidRPr="00664DBF" w:rsidRDefault="009F6808" w:rsidP="00622E4D">
      <w:pPr>
        <w:suppressAutoHyphens w:val="0"/>
        <w:ind w:left="0"/>
        <w:jc w:val="both"/>
        <w:rPr>
          <w:sz w:val="22"/>
          <w:szCs w:val="22"/>
        </w:rPr>
      </w:pPr>
    </w:p>
    <w:p w:rsidR="00435BFA" w:rsidRPr="008077E4" w:rsidRDefault="00C973A6" w:rsidP="006135F1">
      <w:pPr>
        <w:pStyle w:val="Prrafodelista"/>
        <w:keepLines/>
        <w:numPr>
          <w:ilvl w:val="1"/>
          <w:numId w:val="1"/>
        </w:numPr>
        <w:pBdr>
          <w:bottom w:val="single" w:sz="4" w:space="1" w:color="000000"/>
        </w:pBdr>
        <w:tabs>
          <w:tab w:val="left" w:pos="5760"/>
        </w:tabs>
        <w:spacing w:before="360" w:after="0"/>
        <w:rPr>
          <w:color w:val="0000FF"/>
        </w:rPr>
      </w:pPr>
      <w:r w:rsidRPr="008077E4">
        <w:rPr>
          <w:color w:val="0000FF"/>
        </w:rPr>
        <w:t xml:space="preserve">   </w:t>
      </w:r>
      <w:r w:rsidR="008077E4" w:rsidRPr="008077E4">
        <w:rPr>
          <w:rFonts w:ascii="Arial" w:hAnsi="Arial" w:cs="Arial"/>
          <w:b/>
          <w:bCs/>
          <w:color w:val="0000FF"/>
          <w:kern w:val="1"/>
          <w:sz w:val="24"/>
          <w:szCs w:val="24"/>
        </w:rPr>
        <w:t>REQUERIMIENTOS DE HARDWARE Y SOFTWARE</w:t>
      </w:r>
    </w:p>
    <w:p w:rsidR="00C973A6" w:rsidRDefault="00C973A6" w:rsidP="00A97D21">
      <w:pPr>
        <w:suppressAutoHyphens w:val="0"/>
        <w:ind w:left="0"/>
        <w:rPr>
          <w:rFonts w:asciiTheme="minorHAnsi" w:hAnsiTheme="minorHAnsi" w:cstheme="minorHAnsi"/>
        </w:rPr>
      </w:pPr>
    </w:p>
    <w:p w:rsidR="008077E4" w:rsidRDefault="008077E4" w:rsidP="008077E4">
      <w:pPr>
        <w:pStyle w:val="Textoindependiente2"/>
        <w:rPr>
          <w:b/>
          <w:bCs/>
          <w:lang w:val="es-ES"/>
        </w:rPr>
      </w:pPr>
      <w:r>
        <w:rPr>
          <w:b/>
          <w:bCs/>
          <w:lang w:val="es-ES"/>
        </w:rPr>
        <w:t>Características del Cliente:</w:t>
      </w:r>
    </w:p>
    <w:p w:rsidR="008077E4" w:rsidRDefault="008077E4" w:rsidP="008077E4">
      <w:pPr>
        <w:pStyle w:val="Textoindependiente2"/>
        <w:rPr>
          <w:lang w:val="es-ES"/>
        </w:rPr>
      </w:pPr>
      <w:r>
        <w:rPr>
          <w:lang w:val="es-ES"/>
        </w:rPr>
        <w:t>Plataforma .Net C#</w:t>
      </w:r>
    </w:p>
    <w:p w:rsidR="008077E4" w:rsidRDefault="008077E4" w:rsidP="008077E4">
      <w:pPr>
        <w:pStyle w:val="Textoindependiente2"/>
        <w:rPr>
          <w:lang w:val="es-ES"/>
        </w:rPr>
      </w:pPr>
      <w:r>
        <w:rPr>
          <w:lang w:val="es-ES"/>
        </w:rPr>
        <w:t xml:space="preserve">Corre a </w:t>
      </w:r>
      <w:r w:rsidR="005529B2">
        <w:rPr>
          <w:lang w:val="es-ES"/>
        </w:rPr>
        <w:t>64</w:t>
      </w:r>
      <w:r>
        <w:rPr>
          <w:lang w:val="es-ES"/>
        </w:rPr>
        <w:t xml:space="preserve"> bit, en máquinas con requerimientos de:</w:t>
      </w:r>
    </w:p>
    <w:p w:rsidR="008077E4" w:rsidRDefault="008077E4" w:rsidP="008077E4">
      <w:pPr>
        <w:pStyle w:val="Encabezado"/>
        <w:numPr>
          <w:ilvl w:val="0"/>
          <w:numId w:val="32"/>
        </w:numPr>
        <w:tabs>
          <w:tab w:val="clear" w:pos="4320"/>
          <w:tab w:val="clear" w:pos="8640"/>
          <w:tab w:val="center" w:pos="4419"/>
          <w:tab w:val="right" w:pos="8838"/>
        </w:tabs>
        <w:suppressAutoHyphens w:val="0"/>
        <w:overflowPunct w:val="0"/>
        <w:autoSpaceDE w:val="0"/>
        <w:autoSpaceDN w:val="0"/>
        <w:adjustRightInd w:val="0"/>
        <w:textAlignment w:val="baseline"/>
        <w:rPr>
          <w:rFonts w:ascii="Verdana" w:hAnsi="Verdana"/>
          <w:bCs/>
        </w:rPr>
      </w:pPr>
      <w:r>
        <w:rPr>
          <w:rFonts w:ascii="Verdana" w:hAnsi="Verdana"/>
          <w:bCs/>
        </w:rPr>
        <w:t xml:space="preserve">RAM </w:t>
      </w:r>
      <w:r w:rsidR="005529B2">
        <w:rPr>
          <w:rFonts w:ascii="Verdana" w:hAnsi="Verdana"/>
          <w:bCs/>
        </w:rPr>
        <w:t>2</w:t>
      </w:r>
      <w:r>
        <w:rPr>
          <w:rFonts w:ascii="Verdana" w:hAnsi="Verdana"/>
          <w:bCs/>
        </w:rPr>
        <w:t xml:space="preserve"> MB mínimo</w:t>
      </w:r>
    </w:p>
    <w:p w:rsidR="008077E4" w:rsidRDefault="008077E4" w:rsidP="008077E4">
      <w:pPr>
        <w:pStyle w:val="Encabezado"/>
        <w:numPr>
          <w:ilvl w:val="0"/>
          <w:numId w:val="32"/>
        </w:numPr>
        <w:tabs>
          <w:tab w:val="clear" w:pos="4320"/>
          <w:tab w:val="clear" w:pos="8640"/>
          <w:tab w:val="center" w:pos="4419"/>
          <w:tab w:val="right" w:pos="8838"/>
        </w:tabs>
        <w:suppressAutoHyphens w:val="0"/>
        <w:overflowPunct w:val="0"/>
        <w:autoSpaceDE w:val="0"/>
        <w:autoSpaceDN w:val="0"/>
        <w:adjustRightInd w:val="0"/>
        <w:textAlignment w:val="baseline"/>
        <w:rPr>
          <w:rFonts w:ascii="Verdana" w:hAnsi="Verdana"/>
          <w:bCs/>
        </w:rPr>
      </w:pPr>
      <w:r>
        <w:rPr>
          <w:rFonts w:ascii="Verdana" w:hAnsi="Verdana"/>
          <w:bCs/>
        </w:rPr>
        <w:t xml:space="preserve">Espacio en Disco Duro </w:t>
      </w:r>
      <w:r w:rsidR="00ED6FD0">
        <w:rPr>
          <w:rFonts w:ascii="Verdana" w:hAnsi="Verdana"/>
          <w:bCs/>
        </w:rPr>
        <w:t>10</w:t>
      </w:r>
      <w:r>
        <w:rPr>
          <w:rFonts w:ascii="Verdana" w:hAnsi="Verdana"/>
          <w:bCs/>
        </w:rPr>
        <w:t xml:space="preserve"> GB </w:t>
      </w:r>
    </w:p>
    <w:p w:rsidR="008077E4" w:rsidRDefault="008077E4" w:rsidP="008077E4">
      <w:pPr>
        <w:pStyle w:val="Encabezado"/>
        <w:numPr>
          <w:ilvl w:val="0"/>
          <w:numId w:val="32"/>
        </w:numPr>
        <w:tabs>
          <w:tab w:val="clear" w:pos="4320"/>
          <w:tab w:val="clear" w:pos="8640"/>
          <w:tab w:val="center" w:pos="4419"/>
          <w:tab w:val="right" w:pos="8838"/>
        </w:tabs>
        <w:suppressAutoHyphens w:val="0"/>
        <w:overflowPunct w:val="0"/>
        <w:autoSpaceDE w:val="0"/>
        <w:autoSpaceDN w:val="0"/>
        <w:adjustRightInd w:val="0"/>
        <w:textAlignment w:val="baseline"/>
        <w:rPr>
          <w:rFonts w:ascii="Verdana" w:hAnsi="Verdana"/>
          <w:bCs/>
          <w:lang w:val="en-US"/>
        </w:rPr>
      </w:pPr>
      <w:r>
        <w:rPr>
          <w:rFonts w:ascii="Verdana" w:hAnsi="Verdana"/>
          <w:bCs/>
          <w:lang w:val="en-US"/>
        </w:rPr>
        <w:t xml:space="preserve">Windows </w:t>
      </w:r>
      <w:r w:rsidR="00665B19">
        <w:rPr>
          <w:rFonts w:ascii="Verdana" w:hAnsi="Verdana"/>
          <w:bCs/>
          <w:lang w:val="en-US"/>
        </w:rPr>
        <w:t>7</w:t>
      </w:r>
    </w:p>
    <w:p w:rsidR="008077E4" w:rsidRDefault="008077E4" w:rsidP="008077E4">
      <w:pPr>
        <w:pStyle w:val="Textoindependiente2"/>
        <w:numPr>
          <w:ilvl w:val="0"/>
          <w:numId w:val="32"/>
        </w:numPr>
        <w:suppressAutoHyphens w:val="0"/>
        <w:overflowPunct w:val="0"/>
        <w:autoSpaceDN w:val="0"/>
        <w:adjustRightInd w:val="0"/>
        <w:textAlignment w:val="baseline"/>
        <w:rPr>
          <w:lang w:val="es-ES"/>
        </w:rPr>
      </w:pPr>
      <w:r>
        <w:rPr>
          <w:rFonts w:ascii="Verdana" w:hAnsi="Verdana"/>
          <w:bCs/>
        </w:rPr>
        <w:t>Instalación del Commdrv32.exe</w:t>
      </w:r>
    </w:p>
    <w:p w:rsidR="008077E4" w:rsidRDefault="008077E4" w:rsidP="008077E4">
      <w:pPr>
        <w:pStyle w:val="Textoindependiente2"/>
        <w:rPr>
          <w:lang w:val="es-ES"/>
        </w:rPr>
      </w:pPr>
    </w:p>
    <w:p w:rsidR="008077E4" w:rsidRDefault="008077E4" w:rsidP="008077E4">
      <w:pPr>
        <w:pStyle w:val="Textoindependiente2"/>
        <w:rPr>
          <w:b/>
          <w:bCs/>
          <w:lang w:val="es-ES"/>
        </w:rPr>
      </w:pPr>
      <w:r>
        <w:rPr>
          <w:b/>
          <w:bCs/>
          <w:lang w:val="es-ES"/>
        </w:rPr>
        <w:t>Características del Server:</w:t>
      </w:r>
    </w:p>
    <w:p w:rsidR="008077E4" w:rsidRDefault="004735CF" w:rsidP="008077E4">
      <w:pPr>
        <w:pStyle w:val="Textoindependiente2"/>
        <w:rPr>
          <w:lang w:val="es-ES"/>
        </w:rPr>
      </w:pPr>
      <w:r>
        <w:rPr>
          <w:lang w:val="es-ES"/>
        </w:rPr>
        <w:t xml:space="preserve">Instalado en un equipo </w:t>
      </w:r>
      <w:r w:rsidR="00E757F4">
        <w:rPr>
          <w:lang w:val="es-ES"/>
        </w:rPr>
        <w:t>Linux</w:t>
      </w:r>
    </w:p>
    <w:p w:rsidR="008077E4" w:rsidRDefault="008077E4" w:rsidP="008077E4">
      <w:pPr>
        <w:numPr>
          <w:ilvl w:val="0"/>
          <w:numId w:val="33"/>
        </w:numPr>
        <w:suppressAutoHyphens w:val="0"/>
        <w:overflowPunct w:val="0"/>
        <w:autoSpaceDE w:val="0"/>
        <w:autoSpaceDN w:val="0"/>
        <w:adjustRightInd w:val="0"/>
        <w:textAlignment w:val="baseline"/>
        <w:rPr>
          <w:rFonts w:ascii="Verdana" w:hAnsi="Verdana"/>
          <w:color w:val="000000"/>
        </w:rPr>
      </w:pPr>
      <w:proofErr w:type="spellStart"/>
      <w:r>
        <w:rPr>
          <w:rFonts w:ascii="Verdana" w:hAnsi="Verdana"/>
          <w:color w:val="000000"/>
        </w:rPr>
        <w:t>hostname</w:t>
      </w:r>
      <w:proofErr w:type="spellEnd"/>
      <w:r>
        <w:rPr>
          <w:rFonts w:ascii="Verdana" w:hAnsi="Verdana"/>
          <w:color w:val="000000"/>
        </w:rPr>
        <w:t xml:space="preserve">:  </w:t>
      </w:r>
      <w:r w:rsidR="008A2B28" w:rsidRPr="008A2B28">
        <w:rPr>
          <w:rFonts w:ascii="Verdana" w:hAnsi="Verdana" w:cs="Courier New"/>
          <w:lang w:eastAsia="es-MX"/>
        </w:rPr>
        <w:t>QRDBLVMSYB3P</w:t>
      </w:r>
    </w:p>
    <w:p w:rsidR="008077E4" w:rsidRPr="00EC6517" w:rsidRDefault="00EC6517" w:rsidP="0027582A">
      <w:pPr>
        <w:numPr>
          <w:ilvl w:val="0"/>
          <w:numId w:val="33"/>
        </w:numPr>
        <w:suppressAutoHyphens w:val="0"/>
        <w:overflowPunct w:val="0"/>
        <w:autoSpaceDE w:val="0"/>
        <w:autoSpaceDN w:val="0"/>
        <w:adjustRightInd w:val="0"/>
        <w:textAlignment w:val="baseline"/>
        <w:rPr>
          <w:rFonts w:ascii="Verdana" w:hAnsi="Verdana"/>
          <w:color w:val="000000"/>
          <w:lang w:val="en-US"/>
        </w:rPr>
      </w:pPr>
      <w:proofErr w:type="spellStart"/>
      <w:r w:rsidRPr="00EC6517">
        <w:rPr>
          <w:rFonts w:ascii="Verdana" w:hAnsi="Verdana"/>
          <w:color w:val="000000"/>
          <w:lang w:val="en-US"/>
        </w:rPr>
        <w:t>s.o</w:t>
      </w:r>
      <w:proofErr w:type="spellEnd"/>
      <w:r w:rsidRPr="00EC6517">
        <w:rPr>
          <w:rFonts w:ascii="Verdana" w:hAnsi="Verdana"/>
          <w:color w:val="000000"/>
          <w:lang w:val="en-US"/>
        </w:rPr>
        <w:t xml:space="preserve">. </w:t>
      </w:r>
      <w:r w:rsidR="0027582A" w:rsidRPr="0027582A">
        <w:rPr>
          <w:rFonts w:ascii="Verdana" w:hAnsi="Verdana"/>
          <w:color w:val="000000"/>
          <w:lang w:val="en-US"/>
        </w:rPr>
        <w:t>Red Hat Enterprise Linux Server release 6.8 (Santiago)</w:t>
      </w:r>
    </w:p>
    <w:p w:rsidR="008077E4" w:rsidRDefault="008A2B28" w:rsidP="008077E4">
      <w:pPr>
        <w:numPr>
          <w:ilvl w:val="0"/>
          <w:numId w:val="33"/>
        </w:numPr>
        <w:suppressAutoHyphens w:val="0"/>
        <w:overflowPunct w:val="0"/>
        <w:autoSpaceDE w:val="0"/>
        <w:autoSpaceDN w:val="0"/>
        <w:adjustRightInd w:val="0"/>
        <w:textAlignment w:val="baseline"/>
        <w:rPr>
          <w:rFonts w:ascii="Verdana" w:hAnsi="Verdana"/>
          <w:color w:val="000080"/>
        </w:rPr>
      </w:pPr>
      <w:proofErr w:type="spellStart"/>
      <w:r>
        <w:rPr>
          <w:rFonts w:ascii="Verdana" w:hAnsi="Verdana"/>
          <w:color w:val="000000"/>
        </w:rPr>
        <w:t>dir.</w:t>
      </w:r>
      <w:proofErr w:type="spellEnd"/>
      <w:r>
        <w:rPr>
          <w:rFonts w:ascii="Verdana" w:hAnsi="Verdana"/>
          <w:color w:val="000000"/>
        </w:rPr>
        <w:t xml:space="preserve"> </w:t>
      </w:r>
      <w:proofErr w:type="spellStart"/>
      <w:r>
        <w:rPr>
          <w:rFonts w:ascii="Verdana" w:hAnsi="Verdana"/>
          <w:color w:val="000000"/>
        </w:rPr>
        <w:t>ip</w:t>
      </w:r>
      <w:proofErr w:type="spellEnd"/>
      <w:r>
        <w:rPr>
          <w:rFonts w:ascii="Verdana" w:hAnsi="Verdana"/>
          <w:color w:val="000000"/>
        </w:rPr>
        <w:t xml:space="preserve"> </w:t>
      </w:r>
      <w:r w:rsidRPr="008A2B28">
        <w:rPr>
          <w:rFonts w:ascii="Verdana" w:hAnsi="Verdana" w:cs="Courier New"/>
          <w:lang w:eastAsia="es-MX"/>
        </w:rPr>
        <w:t>144.215.28.105</w:t>
      </w:r>
    </w:p>
    <w:p w:rsidR="00C973A6" w:rsidRDefault="00C973A6" w:rsidP="00A97D21">
      <w:pPr>
        <w:suppressAutoHyphens w:val="0"/>
        <w:ind w:left="0"/>
        <w:rPr>
          <w:rFonts w:asciiTheme="minorHAnsi" w:hAnsiTheme="minorHAnsi" w:cstheme="minorHAnsi"/>
        </w:rPr>
      </w:pPr>
    </w:p>
    <w:p w:rsidR="00C973A6" w:rsidRDefault="00C973A6" w:rsidP="00A97D21">
      <w:pPr>
        <w:suppressAutoHyphens w:val="0"/>
        <w:ind w:left="0"/>
        <w:rPr>
          <w:rFonts w:asciiTheme="minorHAnsi" w:hAnsiTheme="minorHAnsi" w:cstheme="minorHAnsi"/>
        </w:rPr>
      </w:pPr>
    </w:p>
    <w:p w:rsidR="008077E4" w:rsidRPr="00457DF6" w:rsidRDefault="00EF2683" w:rsidP="008077E4">
      <w:pPr>
        <w:pStyle w:val="Ttulo2"/>
        <w:keepLines/>
        <w:numPr>
          <w:ilvl w:val="0"/>
          <w:numId w:val="0"/>
        </w:numPr>
        <w:pBdr>
          <w:bottom w:val="single" w:sz="4" w:space="1" w:color="000000"/>
        </w:pBdr>
        <w:tabs>
          <w:tab w:val="left" w:pos="5760"/>
        </w:tabs>
        <w:spacing w:before="360" w:after="0"/>
        <w:ind w:left="360"/>
        <w:rPr>
          <w:color w:val="0000FF"/>
        </w:rPr>
      </w:pPr>
      <w:bookmarkStart w:id="33" w:name="_Toc407313692"/>
      <w:bookmarkStart w:id="34" w:name="_Toc528859715"/>
      <w:r>
        <w:rPr>
          <w:color w:val="0000FF"/>
        </w:rPr>
        <w:t>7</w:t>
      </w:r>
      <w:r w:rsidR="008077E4">
        <w:rPr>
          <w:color w:val="0000FF"/>
        </w:rPr>
        <w:t>.3 Los procesos críticos.</w:t>
      </w:r>
      <w:bookmarkEnd w:id="33"/>
      <w:bookmarkEnd w:id="34"/>
    </w:p>
    <w:p w:rsidR="008077E4" w:rsidRDefault="008077E4" w:rsidP="008077E4">
      <w:pPr>
        <w:suppressAutoHyphens w:val="0"/>
        <w:ind w:left="630"/>
      </w:pPr>
    </w:p>
    <w:p w:rsidR="008077E4" w:rsidRDefault="008077E4" w:rsidP="008077E4">
      <w:pPr>
        <w:suppressAutoHyphens w:val="0"/>
        <w:ind w:left="630"/>
      </w:pPr>
      <w:r w:rsidRPr="00E757F4">
        <w:t xml:space="preserve">Los procesos críticos más importantes son: </w:t>
      </w:r>
    </w:p>
    <w:p w:rsidR="009D4874" w:rsidRDefault="009D4874" w:rsidP="008077E4">
      <w:pPr>
        <w:suppressAutoHyphens w:val="0"/>
        <w:ind w:left="630"/>
      </w:pPr>
    </w:p>
    <w:p w:rsidR="009D4874" w:rsidRDefault="009D4874" w:rsidP="008077E4">
      <w:pPr>
        <w:suppressAutoHyphens w:val="0"/>
        <w:ind w:left="630"/>
      </w:pPr>
      <w:r>
        <w:t>1.- El arribo y carga de archivos del S111 en la Base de Datos del C430</w:t>
      </w:r>
    </w:p>
    <w:p w:rsidR="009D4874" w:rsidRDefault="009D4874" w:rsidP="008077E4">
      <w:pPr>
        <w:suppressAutoHyphens w:val="0"/>
        <w:ind w:left="630"/>
      </w:pPr>
      <w:r>
        <w:t>2.- Las Altas tanto de Empresas como Tarjetahabientes</w:t>
      </w:r>
    </w:p>
    <w:p w:rsidR="009D4874" w:rsidRDefault="009D4874" w:rsidP="008077E4">
      <w:pPr>
        <w:suppressAutoHyphens w:val="0"/>
        <w:ind w:left="630"/>
      </w:pPr>
      <w:r>
        <w:t xml:space="preserve">3.- </w:t>
      </w:r>
      <w:r w:rsidR="00216ECB">
        <w:t>La generación y envío de los archivos CDF y CCF</w:t>
      </w:r>
    </w:p>
    <w:p w:rsidR="00216ECB" w:rsidRDefault="00216ECB" w:rsidP="008077E4">
      <w:pPr>
        <w:suppressAutoHyphens w:val="0"/>
        <w:ind w:left="630"/>
        <w:rPr>
          <w:rFonts w:asciiTheme="minorHAnsi" w:hAnsiTheme="minorHAnsi" w:cstheme="minorHAnsi"/>
          <w:color w:val="FF0000"/>
        </w:rPr>
      </w:pPr>
      <w:r>
        <w:t xml:space="preserve">4.- La generación y envío de Reportes a </w:t>
      </w:r>
      <w:proofErr w:type="spellStart"/>
      <w:r>
        <w:t>Intelar</w:t>
      </w:r>
      <w:proofErr w:type="spellEnd"/>
      <w:r>
        <w:t xml:space="preserve"> y </w:t>
      </w:r>
      <w:proofErr w:type="spellStart"/>
      <w:r>
        <w:t>BancaNet</w:t>
      </w:r>
      <w:proofErr w:type="spellEnd"/>
    </w:p>
    <w:p w:rsidR="00C973A6" w:rsidRDefault="00C973A6" w:rsidP="00A97D21">
      <w:pPr>
        <w:suppressAutoHyphens w:val="0"/>
        <w:ind w:left="0"/>
        <w:rPr>
          <w:rFonts w:asciiTheme="minorHAnsi" w:hAnsiTheme="minorHAnsi" w:cstheme="minorHAnsi"/>
        </w:rPr>
      </w:pPr>
    </w:p>
    <w:p w:rsidR="00C973A6" w:rsidRDefault="00C973A6" w:rsidP="00A97D21">
      <w:pPr>
        <w:suppressAutoHyphens w:val="0"/>
        <w:ind w:left="0"/>
        <w:rPr>
          <w:rFonts w:asciiTheme="minorHAnsi" w:hAnsiTheme="minorHAnsi" w:cstheme="minorHAnsi"/>
        </w:rPr>
      </w:pPr>
    </w:p>
    <w:p w:rsidR="000A2196" w:rsidRDefault="000A2196" w:rsidP="00F65348">
      <w:pPr>
        <w:pStyle w:val="Encabezado"/>
        <w:jc w:val="both"/>
      </w:pPr>
    </w:p>
    <w:p w:rsidR="00435BFA" w:rsidRPr="00BD0526" w:rsidRDefault="003F12ED" w:rsidP="006135F1">
      <w:pPr>
        <w:pStyle w:val="Ttulo1"/>
        <w:keepLines/>
        <w:numPr>
          <w:ilvl w:val="0"/>
          <w:numId w:val="1"/>
        </w:numPr>
        <w:tabs>
          <w:tab w:val="left" w:pos="5760"/>
        </w:tabs>
        <w:spacing w:before="0" w:after="240"/>
        <w:ind w:left="0" w:firstLine="0"/>
        <w:rPr>
          <w:color w:val="0000FF"/>
          <w:sz w:val="24"/>
          <w:szCs w:val="24"/>
        </w:rPr>
      </w:pPr>
      <w:bookmarkStart w:id="35" w:name="_Toc528859716"/>
      <w:r>
        <w:rPr>
          <w:color w:val="0000FF"/>
          <w:sz w:val="24"/>
          <w:szCs w:val="24"/>
        </w:rPr>
        <w:t>LOS PROCESOS DE GESTIÓN DE CAMBIOS.</w:t>
      </w:r>
      <w:bookmarkEnd w:id="35"/>
    </w:p>
    <w:p w:rsidR="00435BFA" w:rsidRPr="00BD0526" w:rsidRDefault="00435BFA" w:rsidP="00435BFA">
      <w:pPr>
        <w:pStyle w:val="Textoindependiente"/>
      </w:pPr>
    </w:p>
    <w:p w:rsidR="00435BFA" w:rsidRPr="001A444B" w:rsidRDefault="001A444B" w:rsidP="003063E6">
      <w:pPr>
        <w:suppressAutoHyphens w:val="0"/>
        <w:ind w:left="630"/>
        <w:rPr>
          <w:sz w:val="22"/>
          <w:szCs w:val="22"/>
        </w:rPr>
      </w:pPr>
      <w:r w:rsidRPr="001A444B">
        <w:rPr>
          <w:sz w:val="22"/>
          <w:szCs w:val="22"/>
        </w:rPr>
        <w:t>Gestión del Cambio es descrito en los documentos.</w:t>
      </w:r>
    </w:p>
    <w:p w:rsidR="00435BFA" w:rsidRPr="001A444B" w:rsidRDefault="00435BFA" w:rsidP="00435BFA">
      <w:pPr>
        <w:pStyle w:val="text1"/>
        <w:rPr>
          <w:lang w:val="es-MX"/>
        </w:rPr>
      </w:pPr>
    </w:p>
    <w:p w:rsidR="00435BFA" w:rsidRPr="00BD0526" w:rsidRDefault="003F12ED" w:rsidP="006135F1">
      <w:pPr>
        <w:pStyle w:val="Ttulo1"/>
        <w:keepLines/>
        <w:numPr>
          <w:ilvl w:val="0"/>
          <w:numId w:val="1"/>
        </w:numPr>
        <w:tabs>
          <w:tab w:val="left" w:pos="5760"/>
        </w:tabs>
        <w:spacing w:before="0" w:after="240"/>
        <w:ind w:left="0" w:firstLine="0"/>
        <w:rPr>
          <w:color w:val="0000FF"/>
          <w:sz w:val="24"/>
          <w:szCs w:val="24"/>
        </w:rPr>
      </w:pPr>
      <w:bookmarkStart w:id="36" w:name="_Toc528859717"/>
      <w:r>
        <w:rPr>
          <w:color w:val="0000FF"/>
          <w:sz w:val="24"/>
          <w:szCs w:val="24"/>
        </w:rPr>
        <w:lastRenderedPageBreak/>
        <w:t>APOYO A LOS PROCESOS DE LA PRODUCCIÓN.</w:t>
      </w:r>
      <w:bookmarkEnd w:id="36"/>
    </w:p>
    <w:p w:rsidR="00435BFA" w:rsidRDefault="00E64942" w:rsidP="006135F1">
      <w:pPr>
        <w:pStyle w:val="Ttulo2"/>
        <w:keepLines/>
        <w:numPr>
          <w:ilvl w:val="1"/>
          <w:numId w:val="1"/>
        </w:numPr>
        <w:pBdr>
          <w:bottom w:val="single" w:sz="4" w:space="1" w:color="000000"/>
        </w:pBdr>
        <w:tabs>
          <w:tab w:val="left" w:pos="5760"/>
        </w:tabs>
        <w:spacing w:before="360" w:after="0"/>
        <w:ind w:left="1206" w:hanging="576"/>
        <w:rPr>
          <w:color w:val="0000FF"/>
        </w:rPr>
      </w:pPr>
      <w:bookmarkStart w:id="37" w:name="_Toc528859718"/>
      <w:r>
        <w:rPr>
          <w:color w:val="0000FF"/>
        </w:rPr>
        <w:t>LOS PROCESOS DE SUPERVISIÓN.</w:t>
      </w:r>
      <w:bookmarkEnd w:id="37"/>
    </w:p>
    <w:p w:rsidR="00031109" w:rsidRPr="00031109" w:rsidRDefault="00031109" w:rsidP="00031109">
      <w:pPr>
        <w:pStyle w:val="Textoindependiente2"/>
      </w:pPr>
    </w:p>
    <w:p w:rsidR="005E6E05" w:rsidRPr="006B7F12" w:rsidRDefault="005E6E05" w:rsidP="005E6E05"/>
    <w:bookmarkStart w:id="38" w:name="_CXXX.XXX.100___Monitoreo_de_la__Apl"/>
    <w:bookmarkStart w:id="39" w:name="_Toc102977582"/>
    <w:bookmarkEnd w:id="38"/>
    <w:p w:rsidR="005E6E05" w:rsidRPr="006B7F12" w:rsidRDefault="00592ABB" w:rsidP="005E6E05">
      <w:pPr>
        <w:pStyle w:val="Ttulo1"/>
        <w:shd w:val="pct20" w:color="auto" w:fill="auto"/>
      </w:pPr>
      <w:r>
        <w:fldChar w:fldCharType="begin"/>
      </w:r>
      <w:r w:rsidR="005E6E05">
        <w:instrText xml:space="preserve"> HYPERLINK  \l "_CXXX.XXX.100___Monitoreo de la  Apl" </w:instrText>
      </w:r>
      <w:r>
        <w:fldChar w:fldCharType="separate"/>
      </w:r>
      <w:bookmarkStart w:id="40" w:name="_Toc528859719"/>
      <w:bookmarkStart w:id="41" w:name="_Toc132540897"/>
      <w:r w:rsidR="005E6E05">
        <w:rPr>
          <w:rStyle w:val="Hipervnculo"/>
        </w:rPr>
        <w:t>C430.000.</w:t>
      </w:r>
      <w:r w:rsidR="005E6E05" w:rsidRPr="00567F66">
        <w:rPr>
          <w:rStyle w:val="Hipervnculo"/>
        </w:rPr>
        <w:t>100   Monitoreo del</w:t>
      </w:r>
      <w:r w:rsidR="005E6E05">
        <w:rPr>
          <w:rStyle w:val="Hipervnculo"/>
        </w:rPr>
        <w:t xml:space="preserve"> Sistema</w:t>
      </w:r>
      <w:bookmarkEnd w:id="39"/>
      <w:bookmarkEnd w:id="40"/>
      <w:bookmarkEnd w:id="41"/>
      <w:r>
        <w:fldChar w:fldCharType="end"/>
      </w:r>
    </w:p>
    <w:p w:rsidR="005E6E05" w:rsidRPr="00140CDC" w:rsidRDefault="005E6E05" w:rsidP="005E6E05">
      <w:pPr>
        <w:rPr>
          <w:b/>
          <w:color w:val="FF0000"/>
          <w:sz w:val="22"/>
          <w:szCs w:val="22"/>
        </w:rPr>
      </w:pPr>
      <w:r w:rsidRPr="00140CDC">
        <w:rPr>
          <w:b/>
          <w:color w:val="FF0000"/>
          <w:sz w:val="22"/>
          <w:szCs w:val="22"/>
        </w:rPr>
        <w:t xml:space="preserve">Esta </w:t>
      </w:r>
      <w:proofErr w:type="gramStart"/>
      <w:r w:rsidRPr="00140CDC">
        <w:rPr>
          <w:b/>
          <w:color w:val="FF0000"/>
          <w:sz w:val="22"/>
          <w:szCs w:val="22"/>
        </w:rPr>
        <w:t>información  debe</w:t>
      </w:r>
      <w:proofErr w:type="gramEnd"/>
      <w:r w:rsidRPr="00140CDC">
        <w:rPr>
          <w:b/>
          <w:color w:val="FF0000"/>
          <w:sz w:val="22"/>
          <w:szCs w:val="22"/>
        </w:rPr>
        <w:t xml:space="preserve"> ser entregada de acuerdo con estándar de automatización publicado en intranet, y para efectos de publicación en </w:t>
      </w:r>
      <w:r>
        <w:rPr>
          <w:b/>
          <w:color w:val="FF0000"/>
          <w:sz w:val="22"/>
          <w:szCs w:val="22"/>
        </w:rPr>
        <w:t>TRAPOTECA</w:t>
      </w:r>
      <w:r w:rsidRPr="00140CDC">
        <w:rPr>
          <w:b/>
          <w:color w:val="FF0000"/>
          <w:sz w:val="22"/>
          <w:szCs w:val="22"/>
        </w:rPr>
        <w:t xml:space="preserve">. Ver procedimiento en liga </w:t>
      </w:r>
    </w:p>
    <w:p w:rsidR="005E6E05" w:rsidRDefault="003B1041" w:rsidP="005E6E05">
      <w:pPr>
        <w:rPr>
          <w:b/>
          <w:sz w:val="22"/>
          <w:szCs w:val="22"/>
        </w:rPr>
      </w:pPr>
      <w:hyperlink r:id="rId34" w:history="1">
        <w:r w:rsidR="005E6E05" w:rsidRPr="0003022B">
          <w:rPr>
            <w:rStyle w:val="Hipervnculo"/>
            <w:b/>
            <w:sz w:val="22"/>
            <w:szCs w:val="22"/>
          </w:rPr>
          <w:t>http://intranet.banamex.com/ids/estandares/monitoreo/ind_monitoreo.htm</w:t>
        </w:r>
      </w:hyperlink>
    </w:p>
    <w:p w:rsidR="005E6E05" w:rsidRDefault="003B1041" w:rsidP="005E6E05">
      <w:pPr>
        <w:rPr>
          <w:b/>
          <w:sz w:val="22"/>
          <w:szCs w:val="22"/>
        </w:rPr>
      </w:pPr>
      <w:hyperlink r:id="rId35" w:history="1">
        <w:r w:rsidR="005E6E05" w:rsidRPr="0003022B">
          <w:rPr>
            <w:rStyle w:val="Hipervnculo"/>
            <w:b/>
            <w:sz w:val="22"/>
            <w:szCs w:val="22"/>
          </w:rPr>
          <w:t>http://intranet.banamex.com/ids/estandares/ux_w2k/ux_w2k_paso.htm</w:t>
        </w:r>
      </w:hyperlink>
    </w:p>
    <w:p w:rsidR="005E6E05" w:rsidRDefault="005E6E05" w:rsidP="005E6E05">
      <w:pPr>
        <w:rPr>
          <w:sz w:val="16"/>
          <w:szCs w:val="16"/>
        </w:rPr>
      </w:pPr>
    </w:p>
    <w:p w:rsidR="005E6E05" w:rsidRDefault="005E6E05" w:rsidP="005E6E05">
      <w:pPr>
        <w:rPr>
          <w:sz w:val="16"/>
          <w:szCs w:val="16"/>
        </w:rPr>
      </w:pPr>
    </w:p>
    <w:p w:rsidR="005E6E05" w:rsidRPr="00256646" w:rsidRDefault="005E6E05" w:rsidP="005E6E05">
      <w:pPr>
        <w:rPr>
          <w:sz w:val="16"/>
          <w:szCs w:val="16"/>
        </w:rPr>
      </w:pPr>
      <w:r>
        <w:rPr>
          <w:rFonts w:ascii="Arial Narrow" w:hAnsi="Arial Narrow"/>
          <w:b/>
          <w:color w:val="000080"/>
          <w:sz w:val="24"/>
          <w:szCs w:val="24"/>
        </w:rPr>
        <w:t xml:space="preserve">EN VALIDACIÓN </w:t>
      </w:r>
      <w:smartTag w:uri="urn:schemas-microsoft-com:office:smarttags" w:element="PersonName">
        <w:smartTagPr>
          <w:attr w:name="ProductID" w:val="LA INF. PARA"/>
        </w:smartTagPr>
        <w:smartTag w:uri="urn:schemas-microsoft-com:office:smarttags" w:element="PersonName">
          <w:smartTagPr>
            <w:attr w:name="ProductID" w:val="LA INF."/>
          </w:smartTagPr>
          <w:r>
            <w:rPr>
              <w:rFonts w:ascii="Arial Narrow" w:hAnsi="Arial Narrow"/>
              <w:b/>
              <w:color w:val="000080"/>
              <w:sz w:val="24"/>
              <w:szCs w:val="24"/>
            </w:rPr>
            <w:t>LA INF.</w:t>
          </w:r>
        </w:smartTag>
        <w:r>
          <w:rPr>
            <w:rFonts w:ascii="Arial Narrow" w:hAnsi="Arial Narrow"/>
            <w:b/>
            <w:color w:val="000080"/>
            <w:sz w:val="24"/>
            <w:szCs w:val="24"/>
          </w:rPr>
          <w:t xml:space="preserve"> PARA</w:t>
        </w:r>
      </w:smartTag>
      <w:r>
        <w:rPr>
          <w:rFonts w:ascii="Arial Narrow" w:hAnsi="Arial Narrow"/>
          <w:b/>
          <w:color w:val="000080"/>
          <w:sz w:val="24"/>
          <w:szCs w:val="24"/>
        </w:rPr>
        <w:t xml:space="preserve"> SUBIR A TRAPOTECA.</w:t>
      </w:r>
      <w:r w:rsidRPr="00256646">
        <w:rPr>
          <w:sz w:val="16"/>
          <w:szCs w:val="16"/>
        </w:rPr>
        <w:t xml:space="preserve"> </w:t>
      </w:r>
    </w:p>
    <w:p w:rsidR="00BD0526" w:rsidRPr="00EA55FB" w:rsidRDefault="00BD0526" w:rsidP="00BD0526"/>
    <w:tbl>
      <w:tblPr>
        <w:tblW w:w="9540" w:type="dxa"/>
        <w:tblInd w:w="7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40"/>
      </w:tblGrid>
      <w:tr w:rsidR="005E6E05" w:rsidRPr="006B7F12" w:rsidTr="002C5B55">
        <w:tc>
          <w:tcPr>
            <w:tcW w:w="9540" w:type="dxa"/>
            <w:tcBorders>
              <w:top w:val="double" w:sz="6" w:space="0" w:color="auto"/>
              <w:left w:val="double" w:sz="6" w:space="0" w:color="auto"/>
              <w:bottom w:val="single" w:sz="6" w:space="0" w:color="auto"/>
              <w:right w:val="double" w:sz="6" w:space="0" w:color="auto"/>
            </w:tcBorders>
          </w:tcPr>
          <w:p w:rsidR="005E6E05" w:rsidRPr="00F912CD" w:rsidRDefault="005E6E05" w:rsidP="002C5B55">
            <w:pPr>
              <w:shd w:val="pct10" w:color="auto" w:fill="auto"/>
              <w:rPr>
                <w:rFonts w:ascii="Century Gothic" w:hAnsi="Century Gothic"/>
                <w:b/>
                <w:bCs/>
                <w:sz w:val="16"/>
                <w:szCs w:val="16"/>
              </w:rPr>
            </w:pPr>
            <w:r w:rsidRPr="00F912CD">
              <w:rPr>
                <w:rFonts w:ascii="Century Gothic" w:hAnsi="Century Gothic"/>
                <w:b/>
                <w:bCs/>
                <w:sz w:val="16"/>
                <w:szCs w:val="16"/>
              </w:rPr>
              <w:t>PROCEDIMIENTO</w:t>
            </w:r>
          </w:p>
          <w:p w:rsidR="005E6E05" w:rsidRPr="00F912CD" w:rsidRDefault="005E6E05" w:rsidP="005E6E05">
            <w:pPr>
              <w:numPr>
                <w:ilvl w:val="0"/>
                <w:numId w:val="36"/>
              </w:numPr>
              <w:suppressAutoHyphens w:val="0"/>
              <w:overflowPunct w:val="0"/>
              <w:autoSpaceDE w:val="0"/>
              <w:autoSpaceDN w:val="0"/>
              <w:adjustRightInd w:val="0"/>
              <w:textAlignment w:val="baseline"/>
              <w:rPr>
                <w:rFonts w:ascii="Century Gothic" w:hAnsi="Century Gothic"/>
                <w:b/>
                <w:bCs/>
                <w:sz w:val="16"/>
                <w:szCs w:val="16"/>
              </w:rPr>
            </w:pPr>
            <w:r>
              <w:rPr>
                <w:rFonts w:ascii="Century Gothic" w:hAnsi="Century Gothic"/>
                <w:b/>
                <w:bCs/>
                <w:sz w:val="16"/>
                <w:szCs w:val="16"/>
              </w:rPr>
              <w:t>C430.000.</w:t>
            </w:r>
            <w:r w:rsidRPr="00F912CD">
              <w:rPr>
                <w:rFonts w:ascii="Century Gothic" w:hAnsi="Century Gothic"/>
                <w:b/>
                <w:bCs/>
                <w:sz w:val="16"/>
                <w:szCs w:val="16"/>
              </w:rPr>
              <w:t xml:space="preserve">100.X.X    ( 100.X.X número consecutivo de acuerdo al no de alarmas programadas, 100.X.X  1,2 </w:t>
            </w:r>
            <w:proofErr w:type="spellStart"/>
            <w:r w:rsidRPr="00F912CD">
              <w:rPr>
                <w:rFonts w:ascii="Century Gothic" w:hAnsi="Century Gothic"/>
                <w:b/>
                <w:bCs/>
                <w:sz w:val="16"/>
                <w:szCs w:val="16"/>
              </w:rPr>
              <w:t>ó</w:t>
            </w:r>
            <w:proofErr w:type="spellEnd"/>
            <w:r w:rsidRPr="00F912CD">
              <w:rPr>
                <w:rFonts w:ascii="Century Gothic" w:hAnsi="Century Gothic"/>
                <w:b/>
                <w:bCs/>
                <w:sz w:val="16"/>
                <w:szCs w:val="16"/>
              </w:rPr>
              <w:t xml:space="preserve"> 3 de acuerdo a la criticidad de la alarma)  </w:t>
            </w:r>
          </w:p>
        </w:tc>
      </w:tr>
      <w:tr w:rsidR="005E6E05" w:rsidTr="002C5B55">
        <w:tc>
          <w:tcPr>
            <w:tcW w:w="9540" w:type="dxa"/>
            <w:tcBorders>
              <w:top w:val="double" w:sz="6" w:space="0" w:color="auto"/>
              <w:left w:val="double" w:sz="6" w:space="0" w:color="auto"/>
              <w:bottom w:val="single" w:sz="6" w:space="0" w:color="auto"/>
              <w:right w:val="double" w:sz="6" w:space="0" w:color="auto"/>
            </w:tcBorders>
          </w:tcPr>
          <w:p w:rsidR="005E6E05" w:rsidRDefault="005E6E05" w:rsidP="002C5B55">
            <w:pPr>
              <w:shd w:val="pct10" w:color="auto" w:fill="auto"/>
              <w:rPr>
                <w:sz w:val="16"/>
                <w:szCs w:val="16"/>
              </w:rPr>
            </w:pPr>
            <w:r>
              <w:rPr>
                <w:rFonts w:ascii="Century Gothic" w:hAnsi="Century Gothic"/>
                <w:b/>
                <w:bCs/>
                <w:sz w:val="16"/>
                <w:szCs w:val="16"/>
              </w:rPr>
              <w:t xml:space="preserve">ID TRAP Y NOMBRE DE </w:t>
            </w:r>
            <w:smartTag w:uri="urn:schemas-microsoft-com:office:smarttags" w:element="PersonName">
              <w:smartTagPr>
                <w:attr w:name="ProductID" w:val="LA APLICACIￓN"/>
              </w:smartTagPr>
              <w:r>
                <w:rPr>
                  <w:rFonts w:ascii="Century Gothic" w:hAnsi="Century Gothic"/>
                  <w:b/>
                  <w:bCs/>
                  <w:sz w:val="16"/>
                  <w:szCs w:val="16"/>
                </w:rPr>
                <w:t>LA APLICACIÓN</w:t>
              </w:r>
            </w:smartTag>
            <w:r>
              <w:rPr>
                <w:rFonts w:ascii="Century Gothic" w:hAnsi="Century Gothic"/>
                <w:b/>
                <w:bCs/>
                <w:sz w:val="16"/>
                <w:szCs w:val="16"/>
              </w:rPr>
              <w:t xml:space="preserve"> </w:t>
            </w:r>
          </w:p>
          <w:p w:rsidR="005E6E05" w:rsidRDefault="005E6E05" w:rsidP="002C5B55">
            <w:pPr>
              <w:rPr>
                <w:sz w:val="16"/>
                <w:szCs w:val="16"/>
              </w:rPr>
            </w:pPr>
          </w:p>
        </w:tc>
      </w:tr>
      <w:tr w:rsidR="005E6E05" w:rsidTr="002C5B55">
        <w:tc>
          <w:tcPr>
            <w:tcW w:w="9540" w:type="dxa"/>
            <w:tcBorders>
              <w:top w:val="single" w:sz="6" w:space="0" w:color="auto"/>
              <w:left w:val="double" w:sz="6" w:space="0" w:color="auto"/>
              <w:bottom w:val="single" w:sz="6" w:space="0" w:color="auto"/>
              <w:right w:val="double" w:sz="6" w:space="0" w:color="auto"/>
            </w:tcBorders>
          </w:tcPr>
          <w:p w:rsidR="005E6E05" w:rsidRDefault="005E6E05" w:rsidP="002C5B55">
            <w:pPr>
              <w:shd w:val="pct10" w:color="auto" w:fill="auto"/>
              <w:rPr>
                <w:sz w:val="16"/>
                <w:szCs w:val="16"/>
              </w:rPr>
            </w:pPr>
            <w:r>
              <w:rPr>
                <w:rFonts w:ascii="Century Gothic" w:hAnsi="Century Gothic"/>
                <w:b/>
                <w:bCs/>
                <w:sz w:val="16"/>
                <w:szCs w:val="16"/>
              </w:rPr>
              <w:t xml:space="preserve">(ID del Error que se escribe en el Log </w:t>
            </w:r>
            <w:proofErr w:type="spellStart"/>
            <w:r>
              <w:rPr>
                <w:rFonts w:ascii="Century Gothic" w:hAnsi="Century Gothic"/>
                <w:b/>
                <w:bCs/>
                <w:sz w:val="16"/>
                <w:szCs w:val="16"/>
              </w:rPr>
              <w:t>ó</w:t>
            </w:r>
            <w:proofErr w:type="spellEnd"/>
            <w:r>
              <w:rPr>
                <w:rFonts w:ascii="Century Gothic" w:hAnsi="Century Gothic"/>
                <w:b/>
                <w:bCs/>
                <w:sz w:val="16"/>
                <w:szCs w:val="16"/>
              </w:rPr>
              <w:t xml:space="preserve"> nativo)</w:t>
            </w:r>
          </w:p>
          <w:p w:rsidR="005E6E05" w:rsidRDefault="005E6E05" w:rsidP="002C5B55">
            <w:pPr>
              <w:rPr>
                <w:sz w:val="16"/>
                <w:szCs w:val="16"/>
              </w:rPr>
            </w:pPr>
          </w:p>
        </w:tc>
      </w:tr>
      <w:tr w:rsidR="005E6E05" w:rsidTr="002C5B55">
        <w:tc>
          <w:tcPr>
            <w:tcW w:w="9540" w:type="dxa"/>
            <w:tcBorders>
              <w:top w:val="single" w:sz="6" w:space="0" w:color="auto"/>
              <w:left w:val="double" w:sz="6" w:space="0" w:color="auto"/>
              <w:bottom w:val="single" w:sz="6" w:space="0" w:color="auto"/>
              <w:right w:val="double" w:sz="6" w:space="0" w:color="auto"/>
            </w:tcBorders>
          </w:tcPr>
          <w:p w:rsidR="005E6E05" w:rsidRDefault="005E6E05" w:rsidP="002C5B55">
            <w:pPr>
              <w:shd w:val="pct10" w:color="auto" w:fill="auto"/>
              <w:rPr>
                <w:sz w:val="16"/>
                <w:szCs w:val="16"/>
              </w:rPr>
            </w:pPr>
            <w:r>
              <w:rPr>
                <w:rFonts w:ascii="Century Gothic" w:hAnsi="Century Gothic"/>
                <w:b/>
                <w:bCs/>
                <w:sz w:val="16"/>
                <w:szCs w:val="16"/>
              </w:rPr>
              <w:t>Descripción del error en consola</w:t>
            </w:r>
          </w:p>
          <w:p w:rsidR="005E6E05" w:rsidRDefault="005E6E05" w:rsidP="002C5B55">
            <w:pPr>
              <w:rPr>
                <w:sz w:val="16"/>
                <w:szCs w:val="16"/>
              </w:rPr>
            </w:pPr>
          </w:p>
        </w:tc>
      </w:tr>
      <w:tr w:rsidR="005E6E05" w:rsidTr="002C5B55">
        <w:tc>
          <w:tcPr>
            <w:tcW w:w="9540" w:type="dxa"/>
            <w:tcBorders>
              <w:top w:val="single" w:sz="6" w:space="0" w:color="auto"/>
              <w:left w:val="double" w:sz="6" w:space="0" w:color="auto"/>
              <w:bottom w:val="double" w:sz="6" w:space="0" w:color="auto"/>
              <w:right w:val="double" w:sz="6" w:space="0" w:color="auto"/>
            </w:tcBorders>
          </w:tcPr>
          <w:p w:rsidR="005E6E05" w:rsidRDefault="005E6E05" w:rsidP="002C5B55">
            <w:pPr>
              <w:shd w:val="pct10" w:color="auto" w:fill="auto"/>
              <w:rPr>
                <w:sz w:val="16"/>
                <w:szCs w:val="16"/>
              </w:rPr>
            </w:pPr>
            <w:r>
              <w:rPr>
                <w:rFonts w:ascii="Century Gothic" w:hAnsi="Century Gothic"/>
                <w:b/>
                <w:bCs/>
                <w:sz w:val="16"/>
                <w:szCs w:val="16"/>
              </w:rPr>
              <w:t xml:space="preserve">Descripción del error en Log </w:t>
            </w:r>
            <w:proofErr w:type="spellStart"/>
            <w:r>
              <w:rPr>
                <w:rFonts w:ascii="Century Gothic" w:hAnsi="Century Gothic"/>
                <w:b/>
                <w:bCs/>
                <w:sz w:val="16"/>
                <w:szCs w:val="16"/>
              </w:rPr>
              <w:t>ó</w:t>
            </w:r>
            <w:proofErr w:type="spellEnd"/>
            <w:r>
              <w:rPr>
                <w:rFonts w:ascii="Century Gothic" w:hAnsi="Century Gothic"/>
                <w:b/>
                <w:bCs/>
                <w:sz w:val="16"/>
                <w:szCs w:val="16"/>
              </w:rPr>
              <w:t xml:space="preserve"> nativo</w:t>
            </w:r>
          </w:p>
          <w:p w:rsidR="005E6E05" w:rsidRDefault="005E6E05" w:rsidP="002C5B55">
            <w:pPr>
              <w:rPr>
                <w:sz w:val="16"/>
                <w:szCs w:val="16"/>
              </w:rPr>
            </w:pPr>
          </w:p>
        </w:tc>
      </w:tr>
      <w:tr w:rsidR="005E6E05" w:rsidTr="002C5B55">
        <w:tc>
          <w:tcPr>
            <w:tcW w:w="9540" w:type="dxa"/>
            <w:tcBorders>
              <w:top w:val="single" w:sz="6" w:space="0" w:color="auto"/>
              <w:left w:val="double" w:sz="6" w:space="0" w:color="auto"/>
              <w:bottom w:val="double" w:sz="6" w:space="0" w:color="auto"/>
              <w:right w:val="double" w:sz="6" w:space="0" w:color="auto"/>
            </w:tcBorders>
          </w:tcPr>
          <w:p w:rsidR="005E6E05" w:rsidRDefault="005E6E05" w:rsidP="002C5B55">
            <w:pPr>
              <w:shd w:val="pct10" w:color="auto" w:fill="auto"/>
              <w:rPr>
                <w:sz w:val="16"/>
                <w:szCs w:val="16"/>
              </w:rPr>
            </w:pPr>
            <w:r>
              <w:rPr>
                <w:rFonts w:ascii="Century Gothic" w:hAnsi="Century Gothic"/>
                <w:b/>
                <w:bCs/>
                <w:sz w:val="16"/>
                <w:szCs w:val="16"/>
              </w:rPr>
              <w:t>Tipo de Componente (En caso de ser infraestructura)</w:t>
            </w:r>
          </w:p>
          <w:p w:rsidR="005E6E05" w:rsidRDefault="005E6E05" w:rsidP="002C5B55">
            <w:pPr>
              <w:rPr>
                <w:sz w:val="16"/>
                <w:szCs w:val="16"/>
              </w:rPr>
            </w:pPr>
          </w:p>
        </w:tc>
      </w:tr>
      <w:tr w:rsidR="005E6E05" w:rsidTr="002C5B55">
        <w:tc>
          <w:tcPr>
            <w:tcW w:w="9540" w:type="dxa"/>
            <w:tcBorders>
              <w:top w:val="double" w:sz="6" w:space="0" w:color="auto"/>
              <w:left w:val="double" w:sz="6" w:space="0" w:color="auto"/>
              <w:bottom w:val="single" w:sz="6" w:space="0" w:color="auto"/>
              <w:right w:val="double" w:sz="6" w:space="0" w:color="auto"/>
            </w:tcBorders>
          </w:tcPr>
          <w:p w:rsidR="005E6E05" w:rsidRDefault="005E6E05" w:rsidP="002C5B55">
            <w:pPr>
              <w:shd w:val="pct10" w:color="auto" w:fill="auto"/>
              <w:rPr>
                <w:sz w:val="16"/>
                <w:szCs w:val="16"/>
              </w:rPr>
            </w:pPr>
            <w:r>
              <w:rPr>
                <w:rFonts w:ascii="Century Gothic" w:hAnsi="Century Gothic"/>
                <w:b/>
                <w:bCs/>
                <w:sz w:val="16"/>
                <w:szCs w:val="16"/>
              </w:rPr>
              <w:t>RESPONSABLE DEL SISTEMA</w:t>
            </w:r>
          </w:p>
          <w:p w:rsidR="005E6E05" w:rsidRDefault="005E6E05" w:rsidP="002C5B55">
            <w:pPr>
              <w:rPr>
                <w:sz w:val="16"/>
                <w:szCs w:val="16"/>
              </w:rPr>
            </w:pPr>
          </w:p>
        </w:tc>
      </w:tr>
      <w:tr w:rsidR="005E6E05" w:rsidTr="002C5B55">
        <w:tc>
          <w:tcPr>
            <w:tcW w:w="9540" w:type="dxa"/>
            <w:tcBorders>
              <w:top w:val="single" w:sz="6" w:space="0" w:color="auto"/>
              <w:left w:val="double" w:sz="6" w:space="0" w:color="auto"/>
              <w:bottom w:val="nil"/>
              <w:right w:val="double" w:sz="6" w:space="0" w:color="auto"/>
            </w:tcBorders>
          </w:tcPr>
          <w:p w:rsidR="005E6E05" w:rsidRDefault="005E6E05" w:rsidP="002C5B55">
            <w:pPr>
              <w:shd w:val="pct10" w:color="auto" w:fill="auto"/>
              <w:rPr>
                <w:sz w:val="16"/>
                <w:szCs w:val="16"/>
              </w:rPr>
            </w:pPr>
            <w:r>
              <w:rPr>
                <w:rFonts w:ascii="Century Gothic" w:hAnsi="Century Gothic"/>
                <w:b/>
                <w:bCs/>
                <w:sz w:val="16"/>
                <w:szCs w:val="16"/>
              </w:rPr>
              <w:t>E-Mail del Responsable</w:t>
            </w:r>
          </w:p>
          <w:p w:rsidR="005E6E05" w:rsidRDefault="005E6E05" w:rsidP="002C5B55">
            <w:pPr>
              <w:rPr>
                <w:sz w:val="16"/>
                <w:szCs w:val="16"/>
              </w:rPr>
            </w:pPr>
          </w:p>
        </w:tc>
      </w:tr>
      <w:tr w:rsidR="005E6E05" w:rsidTr="002C5B55">
        <w:tc>
          <w:tcPr>
            <w:tcW w:w="9540" w:type="dxa"/>
            <w:tcBorders>
              <w:top w:val="single" w:sz="6" w:space="0" w:color="auto"/>
              <w:left w:val="double" w:sz="6" w:space="0" w:color="auto"/>
              <w:bottom w:val="double" w:sz="6" w:space="0" w:color="auto"/>
              <w:right w:val="double" w:sz="6" w:space="0" w:color="auto"/>
            </w:tcBorders>
          </w:tcPr>
          <w:p w:rsidR="005E6E05" w:rsidRDefault="005E6E05" w:rsidP="002C5B55">
            <w:pPr>
              <w:shd w:val="pct10" w:color="auto" w:fill="auto"/>
              <w:rPr>
                <w:sz w:val="16"/>
                <w:szCs w:val="16"/>
              </w:rPr>
            </w:pPr>
            <w:r>
              <w:rPr>
                <w:rFonts w:ascii="Century Gothic" w:hAnsi="Century Gothic"/>
                <w:b/>
                <w:bCs/>
                <w:sz w:val="16"/>
                <w:szCs w:val="16"/>
              </w:rPr>
              <w:t>Teléfonos del Responsable</w:t>
            </w:r>
          </w:p>
          <w:p w:rsidR="005E6E05" w:rsidRDefault="005E6E05" w:rsidP="002C5B55">
            <w:pPr>
              <w:rPr>
                <w:sz w:val="16"/>
                <w:szCs w:val="16"/>
              </w:rPr>
            </w:pPr>
          </w:p>
        </w:tc>
      </w:tr>
    </w:tbl>
    <w:p w:rsidR="00BD0526" w:rsidRDefault="00BD0526" w:rsidP="00BD0526"/>
    <w:p w:rsidR="005E6E05" w:rsidRDefault="005E6E05" w:rsidP="00BD0526"/>
    <w:tbl>
      <w:tblPr>
        <w:tblW w:w="0" w:type="auto"/>
        <w:tblInd w:w="70" w:type="dxa"/>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2462"/>
        <w:gridCol w:w="3917"/>
        <w:gridCol w:w="3119"/>
      </w:tblGrid>
      <w:tr w:rsidR="005E6E05" w:rsidTr="002C5B55">
        <w:trPr>
          <w:tblHeader/>
        </w:trPr>
        <w:tc>
          <w:tcPr>
            <w:tcW w:w="2462" w:type="dxa"/>
            <w:tcBorders>
              <w:top w:val="double" w:sz="6" w:space="0" w:color="auto"/>
              <w:left w:val="double" w:sz="6" w:space="0" w:color="auto"/>
              <w:bottom w:val="nil"/>
              <w:right w:val="single" w:sz="6" w:space="0" w:color="auto"/>
            </w:tcBorders>
            <w:shd w:val="pct10" w:color="auto" w:fill="auto"/>
          </w:tcPr>
          <w:p w:rsidR="005E6E05" w:rsidRDefault="005E6E05" w:rsidP="002C5B55">
            <w:pPr>
              <w:jc w:val="center"/>
              <w:rPr>
                <w:rFonts w:ascii="Century Gothic" w:hAnsi="Century Gothic" w:cs="Century Gothic"/>
                <w:b/>
                <w:bCs/>
                <w:sz w:val="16"/>
                <w:szCs w:val="16"/>
              </w:rPr>
            </w:pPr>
            <w:r>
              <w:rPr>
                <w:rFonts w:ascii="Century Gothic" w:hAnsi="Century Gothic" w:cs="Century Gothic"/>
                <w:b/>
                <w:bCs/>
                <w:i/>
                <w:iCs/>
                <w:sz w:val="16"/>
                <w:szCs w:val="16"/>
              </w:rPr>
              <w:t>Actividad</w:t>
            </w:r>
          </w:p>
        </w:tc>
        <w:tc>
          <w:tcPr>
            <w:tcW w:w="3917" w:type="dxa"/>
            <w:tcBorders>
              <w:top w:val="double" w:sz="6" w:space="0" w:color="auto"/>
              <w:left w:val="nil"/>
              <w:bottom w:val="nil"/>
              <w:right w:val="single" w:sz="6" w:space="0" w:color="auto"/>
            </w:tcBorders>
            <w:shd w:val="pct10" w:color="auto" w:fill="auto"/>
          </w:tcPr>
          <w:p w:rsidR="005E6E05" w:rsidRDefault="005E6E05" w:rsidP="002C5B55">
            <w:pPr>
              <w:jc w:val="center"/>
              <w:rPr>
                <w:rFonts w:ascii="Century Gothic" w:hAnsi="Century Gothic" w:cs="Century Gothic"/>
                <w:b/>
                <w:bCs/>
                <w:sz w:val="16"/>
                <w:szCs w:val="16"/>
              </w:rPr>
            </w:pPr>
            <w:r>
              <w:rPr>
                <w:rFonts w:ascii="Century Gothic" w:hAnsi="Century Gothic" w:cs="Century Gothic"/>
                <w:b/>
                <w:bCs/>
                <w:i/>
                <w:iCs/>
                <w:sz w:val="16"/>
                <w:szCs w:val="16"/>
              </w:rPr>
              <w:t>Comandos</w:t>
            </w:r>
          </w:p>
        </w:tc>
        <w:tc>
          <w:tcPr>
            <w:tcW w:w="3119" w:type="dxa"/>
            <w:tcBorders>
              <w:top w:val="double" w:sz="6" w:space="0" w:color="auto"/>
              <w:left w:val="nil"/>
              <w:bottom w:val="nil"/>
              <w:right w:val="double" w:sz="6" w:space="0" w:color="auto"/>
            </w:tcBorders>
            <w:shd w:val="pct10" w:color="auto" w:fill="auto"/>
          </w:tcPr>
          <w:p w:rsidR="005E6E05" w:rsidRDefault="005E6E05" w:rsidP="002C5B55">
            <w:pPr>
              <w:jc w:val="center"/>
              <w:rPr>
                <w:rFonts w:ascii="Century Gothic" w:hAnsi="Century Gothic" w:cs="Century Gothic"/>
                <w:b/>
                <w:bCs/>
                <w:i/>
                <w:iCs/>
                <w:sz w:val="16"/>
                <w:szCs w:val="16"/>
              </w:rPr>
            </w:pPr>
            <w:r>
              <w:rPr>
                <w:rFonts w:ascii="Century Gothic" w:hAnsi="Century Gothic" w:cs="Century Gothic"/>
                <w:b/>
                <w:bCs/>
                <w:i/>
                <w:iCs/>
                <w:sz w:val="16"/>
                <w:szCs w:val="16"/>
              </w:rPr>
              <w:t>Observaciones</w:t>
            </w:r>
          </w:p>
        </w:tc>
      </w:tr>
      <w:tr w:rsidR="005E6E05" w:rsidTr="002C5B55">
        <w:tc>
          <w:tcPr>
            <w:tcW w:w="2462" w:type="dxa"/>
            <w:tcBorders>
              <w:top w:val="nil"/>
              <w:left w:val="double" w:sz="6" w:space="0" w:color="auto"/>
              <w:bottom w:val="nil"/>
              <w:right w:val="single" w:sz="6" w:space="0" w:color="auto"/>
            </w:tcBorders>
          </w:tcPr>
          <w:p w:rsidR="005E6E05" w:rsidRDefault="005E6E05" w:rsidP="005E6E05">
            <w:pPr>
              <w:numPr>
                <w:ilvl w:val="0"/>
                <w:numId w:val="37"/>
              </w:numPr>
              <w:tabs>
                <w:tab w:val="clear" w:pos="1069"/>
                <w:tab w:val="left" w:pos="72"/>
                <w:tab w:val="num" w:pos="356"/>
              </w:tabs>
              <w:suppressAutoHyphens w:val="0"/>
              <w:overflowPunct w:val="0"/>
              <w:autoSpaceDE w:val="0"/>
              <w:autoSpaceDN w:val="0"/>
              <w:adjustRightInd w:val="0"/>
              <w:ind w:left="72" w:hanging="72"/>
              <w:textAlignment w:val="baseline"/>
              <w:rPr>
                <w:sz w:val="16"/>
                <w:szCs w:val="16"/>
              </w:rPr>
            </w:pPr>
          </w:p>
        </w:tc>
        <w:tc>
          <w:tcPr>
            <w:tcW w:w="3917" w:type="dxa"/>
            <w:tcBorders>
              <w:top w:val="nil"/>
              <w:left w:val="single" w:sz="6" w:space="0" w:color="auto"/>
              <w:bottom w:val="nil"/>
              <w:right w:val="single" w:sz="6" w:space="0" w:color="auto"/>
            </w:tcBorders>
          </w:tcPr>
          <w:p w:rsidR="005E6E05" w:rsidRDefault="005E6E05" w:rsidP="002C5B55">
            <w:pPr>
              <w:tabs>
                <w:tab w:val="left" w:pos="72"/>
              </w:tabs>
              <w:rPr>
                <w:sz w:val="16"/>
                <w:szCs w:val="16"/>
              </w:rPr>
            </w:pPr>
          </w:p>
        </w:tc>
        <w:tc>
          <w:tcPr>
            <w:tcW w:w="3119" w:type="dxa"/>
            <w:tcBorders>
              <w:top w:val="nil"/>
              <w:left w:val="single" w:sz="6" w:space="0" w:color="auto"/>
              <w:bottom w:val="nil"/>
              <w:right w:val="double" w:sz="6" w:space="0" w:color="auto"/>
            </w:tcBorders>
          </w:tcPr>
          <w:p w:rsidR="005E6E05" w:rsidRDefault="005E6E05" w:rsidP="002C5B55">
            <w:pPr>
              <w:tabs>
                <w:tab w:val="left" w:pos="72"/>
              </w:tabs>
              <w:rPr>
                <w:sz w:val="16"/>
                <w:szCs w:val="16"/>
              </w:rPr>
            </w:pPr>
          </w:p>
        </w:tc>
      </w:tr>
      <w:tr w:rsidR="005E6E05" w:rsidTr="002C5B55">
        <w:tc>
          <w:tcPr>
            <w:tcW w:w="2462" w:type="dxa"/>
            <w:tcBorders>
              <w:top w:val="nil"/>
              <w:left w:val="double" w:sz="6" w:space="0" w:color="auto"/>
              <w:bottom w:val="nil"/>
              <w:right w:val="single" w:sz="6" w:space="0" w:color="auto"/>
            </w:tcBorders>
          </w:tcPr>
          <w:p w:rsidR="005E6E05" w:rsidRDefault="005E6E05" w:rsidP="005E6E05">
            <w:pPr>
              <w:numPr>
                <w:ilvl w:val="0"/>
                <w:numId w:val="37"/>
              </w:numPr>
              <w:tabs>
                <w:tab w:val="clear" w:pos="1069"/>
                <w:tab w:val="left" w:pos="72"/>
                <w:tab w:val="num" w:pos="923"/>
              </w:tabs>
              <w:suppressAutoHyphens w:val="0"/>
              <w:overflowPunct w:val="0"/>
              <w:autoSpaceDE w:val="0"/>
              <w:autoSpaceDN w:val="0"/>
              <w:adjustRightInd w:val="0"/>
              <w:ind w:left="72" w:hanging="72"/>
              <w:textAlignment w:val="baseline"/>
              <w:rPr>
                <w:sz w:val="16"/>
                <w:szCs w:val="16"/>
              </w:rPr>
            </w:pPr>
          </w:p>
        </w:tc>
        <w:tc>
          <w:tcPr>
            <w:tcW w:w="3917" w:type="dxa"/>
            <w:tcBorders>
              <w:top w:val="nil"/>
              <w:left w:val="single" w:sz="6" w:space="0" w:color="auto"/>
              <w:bottom w:val="nil"/>
              <w:right w:val="nil"/>
            </w:tcBorders>
          </w:tcPr>
          <w:p w:rsidR="005E6E05" w:rsidRDefault="005E6E05" w:rsidP="002C5B55">
            <w:pPr>
              <w:tabs>
                <w:tab w:val="left" w:pos="72"/>
              </w:tabs>
              <w:rPr>
                <w:sz w:val="16"/>
                <w:szCs w:val="16"/>
              </w:rPr>
            </w:pPr>
          </w:p>
        </w:tc>
        <w:tc>
          <w:tcPr>
            <w:tcW w:w="3119" w:type="dxa"/>
            <w:tcBorders>
              <w:top w:val="nil"/>
              <w:left w:val="single" w:sz="6" w:space="0" w:color="auto"/>
              <w:bottom w:val="nil"/>
              <w:right w:val="double" w:sz="6" w:space="0" w:color="auto"/>
            </w:tcBorders>
          </w:tcPr>
          <w:p w:rsidR="005E6E05" w:rsidRDefault="005E6E05" w:rsidP="002C5B55">
            <w:pPr>
              <w:tabs>
                <w:tab w:val="left" w:pos="72"/>
              </w:tabs>
              <w:rPr>
                <w:sz w:val="16"/>
                <w:szCs w:val="16"/>
              </w:rPr>
            </w:pPr>
          </w:p>
        </w:tc>
      </w:tr>
      <w:tr w:rsidR="005E6E05" w:rsidTr="002C5B55">
        <w:tc>
          <w:tcPr>
            <w:tcW w:w="2462" w:type="dxa"/>
            <w:tcBorders>
              <w:top w:val="nil"/>
              <w:left w:val="double" w:sz="6" w:space="0" w:color="auto"/>
              <w:bottom w:val="nil"/>
              <w:right w:val="single" w:sz="6" w:space="0" w:color="auto"/>
            </w:tcBorders>
          </w:tcPr>
          <w:p w:rsidR="005E6E05" w:rsidRDefault="005E6E05" w:rsidP="005E6E05">
            <w:pPr>
              <w:numPr>
                <w:ilvl w:val="0"/>
                <w:numId w:val="37"/>
              </w:numPr>
              <w:tabs>
                <w:tab w:val="clear" w:pos="1069"/>
                <w:tab w:val="left" w:pos="72"/>
                <w:tab w:val="num" w:pos="923"/>
              </w:tabs>
              <w:suppressAutoHyphens w:val="0"/>
              <w:overflowPunct w:val="0"/>
              <w:autoSpaceDE w:val="0"/>
              <w:autoSpaceDN w:val="0"/>
              <w:adjustRightInd w:val="0"/>
              <w:ind w:left="72" w:hanging="72"/>
              <w:textAlignment w:val="baseline"/>
              <w:rPr>
                <w:sz w:val="16"/>
                <w:szCs w:val="16"/>
              </w:rPr>
            </w:pPr>
          </w:p>
        </w:tc>
        <w:tc>
          <w:tcPr>
            <w:tcW w:w="3917" w:type="dxa"/>
            <w:tcBorders>
              <w:top w:val="nil"/>
              <w:left w:val="single" w:sz="6" w:space="0" w:color="auto"/>
              <w:bottom w:val="nil"/>
              <w:right w:val="nil"/>
            </w:tcBorders>
          </w:tcPr>
          <w:p w:rsidR="005E6E05" w:rsidRDefault="005E6E05" w:rsidP="002C5B55">
            <w:pPr>
              <w:tabs>
                <w:tab w:val="left" w:pos="72"/>
              </w:tabs>
              <w:rPr>
                <w:sz w:val="16"/>
                <w:szCs w:val="16"/>
              </w:rPr>
            </w:pPr>
          </w:p>
        </w:tc>
        <w:tc>
          <w:tcPr>
            <w:tcW w:w="3119" w:type="dxa"/>
            <w:tcBorders>
              <w:top w:val="nil"/>
              <w:left w:val="single" w:sz="6" w:space="0" w:color="auto"/>
              <w:bottom w:val="nil"/>
              <w:right w:val="double" w:sz="6" w:space="0" w:color="auto"/>
            </w:tcBorders>
          </w:tcPr>
          <w:p w:rsidR="005E6E05" w:rsidRDefault="005E6E05" w:rsidP="002C5B55">
            <w:pPr>
              <w:tabs>
                <w:tab w:val="left" w:pos="72"/>
              </w:tabs>
              <w:rPr>
                <w:sz w:val="16"/>
                <w:szCs w:val="16"/>
              </w:rPr>
            </w:pPr>
          </w:p>
        </w:tc>
      </w:tr>
      <w:tr w:rsidR="005E6E05" w:rsidTr="002C5B55">
        <w:tc>
          <w:tcPr>
            <w:tcW w:w="2462" w:type="dxa"/>
            <w:tcBorders>
              <w:top w:val="nil"/>
              <w:left w:val="double" w:sz="6" w:space="0" w:color="auto"/>
              <w:bottom w:val="nil"/>
              <w:right w:val="single" w:sz="6" w:space="0" w:color="auto"/>
            </w:tcBorders>
          </w:tcPr>
          <w:p w:rsidR="005E6E05" w:rsidRDefault="005E6E05" w:rsidP="005E6E05">
            <w:pPr>
              <w:numPr>
                <w:ilvl w:val="0"/>
                <w:numId w:val="37"/>
              </w:numPr>
              <w:tabs>
                <w:tab w:val="clear" w:pos="1069"/>
                <w:tab w:val="left" w:pos="72"/>
                <w:tab w:val="num" w:pos="923"/>
              </w:tabs>
              <w:suppressAutoHyphens w:val="0"/>
              <w:overflowPunct w:val="0"/>
              <w:autoSpaceDE w:val="0"/>
              <w:autoSpaceDN w:val="0"/>
              <w:adjustRightInd w:val="0"/>
              <w:ind w:left="72" w:hanging="72"/>
              <w:textAlignment w:val="baseline"/>
              <w:rPr>
                <w:sz w:val="16"/>
                <w:szCs w:val="16"/>
              </w:rPr>
            </w:pPr>
          </w:p>
        </w:tc>
        <w:tc>
          <w:tcPr>
            <w:tcW w:w="3917" w:type="dxa"/>
            <w:tcBorders>
              <w:top w:val="nil"/>
              <w:left w:val="single" w:sz="6" w:space="0" w:color="auto"/>
              <w:bottom w:val="nil"/>
              <w:right w:val="nil"/>
            </w:tcBorders>
          </w:tcPr>
          <w:p w:rsidR="005E6E05" w:rsidRDefault="005E6E05" w:rsidP="002C5B55">
            <w:pPr>
              <w:tabs>
                <w:tab w:val="left" w:pos="72"/>
              </w:tabs>
              <w:rPr>
                <w:sz w:val="16"/>
                <w:szCs w:val="16"/>
              </w:rPr>
            </w:pPr>
          </w:p>
        </w:tc>
        <w:tc>
          <w:tcPr>
            <w:tcW w:w="3119" w:type="dxa"/>
            <w:tcBorders>
              <w:top w:val="nil"/>
              <w:left w:val="single" w:sz="6" w:space="0" w:color="auto"/>
              <w:bottom w:val="nil"/>
              <w:right w:val="double" w:sz="6" w:space="0" w:color="auto"/>
            </w:tcBorders>
          </w:tcPr>
          <w:p w:rsidR="005E6E05" w:rsidRDefault="005E6E05" w:rsidP="002C5B55">
            <w:pPr>
              <w:tabs>
                <w:tab w:val="left" w:pos="72"/>
              </w:tabs>
              <w:rPr>
                <w:sz w:val="16"/>
                <w:szCs w:val="16"/>
              </w:rPr>
            </w:pPr>
          </w:p>
        </w:tc>
      </w:tr>
      <w:tr w:rsidR="005E6E05" w:rsidTr="002C5B55">
        <w:tc>
          <w:tcPr>
            <w:tcW w:w="2462" w:type="dxa"/>
            <w:tcBorders>
              <w:top w:val="nil"/>
              <w:left w:val="double" w:sz="6" w:space="0" w:color="auto"/>
              <w:bottom w:val="nil"/>
              <w:right w:val="single" w:sz="6" w:space="0" w:color="auto"/>
            </w:tcBorders>
          </w:tcPr>
          <w:p w:rsidR="005E6E05" w:rsidRDefault="005E6E05" w:rsidP="005E6E05">
            <w:pPr>
              <w:numPr>
                <w:ilvl w:val="0"/>
                <w:numId w:val="37"/>
              </w:numPr>
              <w:tabs>
                <w:tab w:val="clear" w:pos="1069"/>
                <w:tab w:val="left" w:pos="72"/>
                <w:tab w:val="num" w:pos="923"/>
              </w:tabs>
              <w:suppressAutoHyphens w:val="0"/>
              <w:overflowPunct w:val="0"/>
              <w:autoSpaceDE w:val="0"/>
              <w:autoSpaceDN w:val="0"/>
              <w:adjustRightInd w:val="0"/>
              <w:ind w:left="72" w:hanging="72"/>
              <w:textAlignment w:val="baseline"/>
              <w:rPr>
                <w:sz w:val="16"/>
                <w:szCs w:val="16"/>
              </w:rPr>
            </w:pPr>
          </w:p>
        </w:tc>
        <w:tc>
          <w:tcPr>
            <w:tcW w:w="3917" w:type="dxa"/>
            <w:tcBorders>
              <w:top w:val="nil"/>
              <w:left w:val="single" w:sz="6" w:space="0" w:color="auto"/>
              <w:bottom w:val="nil"/>
              <w:right w:val="nil"/>
            </w:tcBorders>
          </w:tcPr>
          <w:p w:rsidR="005E6E05" w:rsidRDefault="005E6E05" w:rsidP="002C5B55">
            <w:pPr>
              <w:tabs>
                <w:tab w:val="left" w:pos="72"/>
              </w:tabs>
              <w:rPr>
                <w:sz w:val="16"/>
                <w:szCs w:val="16"/>
              </w:rPr>
            </w:pPr>
          </w:p>
        </w:tc>
        <w:tc>
          <w:tcPr>
            <w:tcW w:w="3119" w:type="dxa"/>
            <w:tcBorders>
              <w:top w:val="nil"/>
              <w:left w:val="single" w:sz="6" w:space="0" w:color="auto"/>
              <w:bottom w:val="nil"/>
              <w:right w:val="double" w:sz="6" w:space="0" w:color="auto"/>
            </w:tcBorders>
          </w:tcPr>
          <w:p w:rsidR="005E6E05" w:rsidRDefault="005E6E05" w:rsidP="002C5B55">
            <w:pPr>
              <w:tabs>
                <w:tab w:val="left" w:pos="72"/>
              </w:tabs>
              <w:rPr>
                <w:sz w:val="16"/>
                <w:szCs w:val="16"/>
              </w:rPr>
            </w:pPr>
          </w:p>
        </w:tc>
      </w:tr>
      <w:tr w:rsidR="005E6E05" w:rsidTr="002C5B55">
        <w:tc>
          <w:tcPr>
            <w:tcW w:w="2462" w:type="dxa"/>
            <w:tcBorders>
              <w:top w:val="nil"/>
              <w:left w:val="double" w:sz="6" w:space="0" w:color="auto"/>
              <w:bottom w:val="double" w:sz="6" w:space="0" w:color="auto"/>
              <w:right w:val="single" w:sz="6" w:space="0" w:color="auto"/>
            </w:tcBorders>
          </w:tcPr>
          <w:p w:rsidR="005E6E05" w:rsidRDefault="005E6E05" w:rsidP="005E6E05">
            <w:pPr>
              <w:numPr>
                <w:ilvl w:val="0"/>
                <w:numId w:val="37"/>
              </w:numPr>
              <w:tabs>
                <w:tab w:val="clear" w:pos="1069"/>
                <w:tab w:val="left" w:pos="72"/>
                <w:tab w:val="num" w:pos="923"/>
              </w:tabs>
              <w:suppressAutoHyphens w:val="0"/>
              <w:overflowPunct w:val="0"/>
              <w:autoSpaceDE w:val="0"/>
              <w:autoSpaceDN w:val="0"/>
              <w:adjustRightInd w:val="0"/>
              <w:ind w:left="72" w:hanging="72"/>
              <w:textAlignment w:val="baseline"/>
              <w:rPr>
                <w:sz w:val="16"/>
                <w:szCs w:val="16"/>
              </w:rPr>
            </w:pPr>
          </w:p>
        </w:tc>
        <w:tc>
          <w:tcPr>
            <w:tcW w:w="3917" w:type="dxa"/>
            <w:tcBorders>
              <w:top w:val="nil"/>
              <w:left w:val="single" w:sz="6" w:space="0" w:color="auto"/>
              <w:bottom w:val="double" w:sz="6" w:space="0" w:color="auto"/>
              <w:right w:val="nil"/>
            </w:tcBorders>
          </w:tcPr>
          <w:p w:rsidR="005E6E05" w:rsidRDefault="005E6E05" w:rsidP="002C5B55">
            <w:pPr>
              <w:rPr>
                <w:iCs/>
                <w:sz w:val="16"/>
                <w:szCs w:val="16"/>
              </w:rPr>
            </w:pPr>
          </w:p>
        </w:tc>
        <w:tc>
          <w:tcPr>
            <w:tcW w:w="3119" w:type="dxa"/>
            <w:tcBorders>
              <w:top w:val="nil"/>
              <w:left w:val="single" w:sz="6" w:space="0" w:color="auto"/>
              <w:bottom w:val="double" w:sz="6" w:space="0" w:color="auto"/>
              <w:right w:val="double" w:sz="6" w:space="0" w:color="auto"/>
            </w:tcBorders>
          </w:tcPr>
          <w:p w:rsidR="005E6E05" w:rsidRDefault="005E6E05" w:rsidP="002C5B55">
            <w:pPr>
              <w:rPr>
                <w:sz w:val="16"/>
                <w:szCs w:val="16"/>
                <w:lang w:val="es-ES"/>
              </w:rPr>
            </w:pPr>
          </w:p>
        </w:tc>
      </w:tr>
    </w:tbl>
    <w:p w:rsidR="005E6E05" w:rsidRDefault="005E6E05" w:rsidP="00BD0526"/>
    <w:p w:rsidR="005E6E05" w:rsidRDefault="005E6E05" w:rsidP="00BD0526"/>
    <w:tbl>
      <w:tblPr>
        <w:tblW w:w="9540" w:type="dxa"/>
        <w:tblInd w:w="70"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40"/>
      </w:tblGrid>
      <w:tr w:rsidR="005E6E05" w:rsidTr="002C5B55">
        <w:tc>
          <w:tcPr>
            <w:tcW w:w="9540" w:type="dxa"/>
            <w:shd w:val="clear" w:color="auto" w:fill="CCCCCC"/>
          </w:tcPr>
          <w:p w:rsidR="005E6E05" w:rsidRDefault="005E6E05" w:rsidP="002C5B55">
            <w:pPr>
              <w:rPr>
                <w:rFonts w:ascii="Tahoma" w:hAnsi="Tahoma" w:cs="Tahoma"/>
                <w:color w:val="000000"/>
                <w:sz w:val="16"/>
                <w:szCs w:val="16"/>
              </w:rPr>
            </w:pPr>
            <w:r>
              <w:rPr>
                <w:b/>
                <w:bCs/>
                <w:color w:val="000000"/>
                <w:sz w:val="22"/>
                <w:szCs w:val="32"/>
              </w:rPr>
              <w:t>Escalamiento de Problemas</w:t>
            </w:r>
          </w:p>
        </w:tc>
      </w:tr>
      <w:tr w:rsidR="005E6E05" w:rsidTr="002C5B55">
        <w:tc>
          <w:tcPr>
            <w:tcW w:w="9540" w:type="dxa"/>
          </w:tcPr>
          <w:p w:rsidR="005E6E05" w:rsidRDefault="005E6E05" w:rsidP="002C5B55">
            <w:pPr>
              <w:rPr>
                <w:rFonts w:ascii="Tahoma" w:hAnsi="Tahoma" w:cs="Tahoma"/>
                <w:color w:val="000000"/>
                <w:sz w:val="16"/>
                <w:szCs w:val="16"/>
              </w:rPr>
            </w:pPr>
            <w:r>
              <w:rPr>
                <w:rFonts w:ascii="Tahoma" w:hAnsi="Tahoma" w:cs="Tahoma"/>
                <w:color w:val="000000"/>
                <w:sz w:val="16"/>
                <w:szCs w:val="16"/>
              </w:rPr>
              <w:t>Objetivo de esta sección:</w:t>
            </w:r>
          </w:p>
          <w:p w:rsidR="005E6E05" w:rsidRDefault="005E6E05" w:rsidP="002C5B55">
            <w:pPr>
              <w:rPr>
                <w:rFonts w:ascii="Tahoma" w:hAnsi="Tahoma" w:cs="Tahoma"/>
                <w:color w:val="000000"/>
                <w:sz w:val="16"/>
                <w:szCs w:val="16"/>
              </w:rPr>
            </w:pPr>
            <w:r>
              <w:rPr>
                <w:rFonts w:ascii="Tahoma" w:hAnsi="Tahoma" w:cs="Tahoma"/>
                <w:color w:val="000000"/>
                <w:sz w:val="16"/>
                <w:szCs w:val="16"/>
              </w:rPr>
              <w:t xml:space="preserve">Cuando la falla continúa </w:t>
            </w:r>
            <w:proofErr w:type="spellStart"/>
            <w:r>
              <w:rPr>
                <w:rFonts w:ascii="Tahoma" w:hAnsi="Tahoma" w:cs="Tahoma"/>
                <w:color w:val="000000"/>
                <w:sz w:val="16"/>
                <w:szCs w:val="16"/>
              </w:rPr>
              <w:t>aún</w:t>
            </w:r>
            <w:proofErr w:type="spellEnd"/>
            <w:r>
              <w:rPr>
                <w:rFonts w:ascii="Tahoma" w:hAnsi="Tahoma" w:cs="Tahoma"/>
                <w:color w:val="000000"/>
                <w:sz w:val="16"/>
                <w:szCs w:val="16"/>
              </w:rPr>
              <w:t xml:space="preserve"> cuando se hayan aplicado las acciones y procedimientos anteriores, se solicita tener evidencias para hacer un diagnóstico más rápido como por ejemplo archivos de </w:t>
            </w:r>
            <w:proofErr w:type="spellStart"/>
            <w:r>
              <w:rPr>
                <w:rFonts w:ascii="Tahoma" w:hAnsi="Tahoma" w:cs="Tahoma"/>
                <w:color w:val="000000"/>
                <w:sz w:val="16"/>
                <w:szCs w:val="16"/>
              </w:rPr>
              <w:t>logs</w:t>
            </w:r>
            <w:proofErr w:type="spellEnd"/>
            <w:r>
              <w:rPr>
                <w:rFonts w:ascii="Tahoma" w:hAnsi="Tahoma" w:cs="Tahoma"/>
                <w:color w:val="000000"/>
                <w:sz w:val="16"/>
                <w:szCs w:val="16"/>
              </w:rPr>
              <w:t>, validaciones de parámetros, etc. antes de ser escalado a los responsables del sistema/componente.</w:t>
            </w:r>
          </w:p>
        </w:tc>
      </w:tr>
    </w:tbl>
    <w:p w:rsidR="005E6E05" w:rsidRDefault="005E6E05" w:rsidP="00BD0526"/>
    <w:p w:rsidR="005E6E05" w:rsidRDefault="005E6E05" w:rsidP="00BD0526"/>
    <w:p w:rsidR="006A5A42" w:rsidRDefault="006A5A42" w:rsidP="00BD0526"/>
    <w:p w:rsidR="006A5A42" w:rsidRPr="006B7F12" w:rsidRDefault="006A5A42" w:rsidP="006A5A42">
      <w:pPr>
        <w:rPr>
          <w:sz w:val="16"/>
          <w:szCs w:val="16"/>
        </w:rPr>
      </w:pPr>
    </w:p>
    <w:bookmarkStart w:id="42" w:name="_CXXX.XXX.110___COB"/>
    <w:bookmarkStart w:id="43" w:name="_Toc102977583"/>
    <w:bookmarkEnd w:id="42"/>
    <w:p w:rsidR="006A5A42" w:rsidRPr="006B7F12" w:rsidRDefault="00592ABB" w:rsidP="006A5A42">
      <w:pPr>
        <w:pStyle w:val="Ttulo1"/>
        <w:shd w:val="pct20" w:color="auto" w:fill="auto"/>
      </w:pPr>
      <w:r>
        <w:lastRenderedPageBreak/>
        <w:fldChar w:fldCharType="begin"/>
      </w:r>
      <w:r w:rsidR="006A5A42">
        <w:instrText xml:space="preserve"> HYPERLINK  \l "_CXXX.XXX.110___COB" </w:instrText>
      </w:r>
      <w:r>
        <w:fldChar w:fldCharType="separate"/>
      </w:r>
      <w:bookmarkStart w:id="44" w:name="_Toc528859720"/>
      <w:bookmarkStart w:id="45" w:name="_Toc132540898"/>
      <w:r w:rsidR="006A5A42">
        <w:rPr>
          <w:rStyle w:val="Hipervnculo"/>
        </w:rPr>
        <w:t>C430.000.</w:t>
      </w:r>
      <w:r w:rsidR="006A5A42" w:rsidRPr="00567F66">
        <w:rPr>
          <w:rStyle w:val="Hipervnculo"/>
        </w:rPr>
        <w:t>110   COB</w:t>
      </w:r>
      <w:bookmarkEnd w:id="43"/>
      <w:bookmarkEnd w:id="44"/>
      <w:bookmarkEnd w:id="45"/>
      <w:r>
        <w:fldChar w:fldCharType="end"/>
      </w:r>
    </w:p>
    <w:p w:rsidR="006A5A42" w:rsidRDefault="006A5A42" w:rsidP="006A5A42">
      <w:pPr>
        <w:rPr>
          <w:sz w:val="22"/>
          <w:szCs w:val="22"/>
        </w:rPr>
      </w:pPr>
      <w:r>
        <w:rPr>
          <w:sz w:val="22"/>
          <w:szCs w:val="22"/>
        </w:rPr>
        <w:t>Actualmente el COB del aplicativo C430 es un aplicativo SILVER del CSI, por lo tanto el tiempo de respuesta es de 72 horas.</w:t>
      </w:r>
    </w:p>
    <w:p w:rsidR="006A5A42" w:rsidRDefault="006A5A42" w:rsidP="006A5A42">
      <w:pPr>
        <w:rPr>
          <w:sz w:val="22"/>
          <w:szCs w:val="22"/>
        </w:rPr>
      </w:pPr>
    </w:p>
    <w:p w:rsidR="006A5A42" w:rsidRDefault="006A5A42" w:rsidP="006A5A42">
      <w:pPr>
        <w:rPr>
          <w:sz w:val="22"/>
          <w:szCs w:val="22"/>
        </w:rPr>
      </w:pPr>
      <w:r>
        <w:rPr>
          <w:sz w:val="22"/>
          <w:szCs w:val="22"/>
        </w:rPr>
        <w:t xml:space="preserve">Por esta situación se </w:t>
      </w:r>
      <w:proofErr w:type="spellStart"/>
      <w:r>
        <w:rPr>
          <w:sz w:val="22"/>
          <w:szCs w:val="22"/>
        </w:rPr>
        <w:t>genero</w:t>
      </w:r>
      <w:proofErr w:type="spellEnd"/>
      <w:r>
        <w:rPr>
          <w:sz w:val="22"/>
          <w:szCs w:val="22"/>
        </w:rPr>
        <w:t xml:space="preserve"> un COB de la base de datos </w:t>
      </w:r>
      <w:proofErr w:type="spellStart"/>
      <w:r>
        <w:rPr>
          <w:sz w:val="22"/>
          <w:szCs w:val="22"/>
        </w:rPr>
        <w:t>Sybase</w:t>
      </w:r>
      <w:proofErr w:type="spellEnd"/>
      <w:r>
        <w:rPr>
          <w:sz w:val="22"/>
          <w:szCs w:val="22"/>
        </w:rPr>
        <w:t xml:space="preserve"> para cuando haya alguna afectación, esta base de datos es una que se encuentra en George Town, y para cuando falle se tiene que modificar de manera manual por medio del documento anexo.</w:t>
      </w:r>
    </w:p>
    <w:p w:rsidR="006A5A42" w:rsidRDefault="006A5A42" w:rsidP="006A5A42">
      <w:pPr>
        <w:rPr>
          <w:sz w:val="22"/>
          <w:szCs w:val="22"/>
        </w:rPr>
      </w:pPr>
    </w:p>
    <w:p w:rsidR="006A5A42" w:rsidRDefault="006A5A42" w:rsidP="006A5A42">
      <w:pPr>
        <w:rPr>
          <w:sz w:val="22"/>
          <w:szCs w:val="22"/>
        </w:rPr>
      </w:pPr>
      <w:r>
        <w:rPr>
          <w:sz w:val="22"/>
          <w:szCs w:val="22"/>
        </w:rPr>
        <w:t>También de manera diaria se hace un respaldo de toda la información para evitar perdida de información que le sea útil al usuario.</w:t>
      </w:r>
    </w:p>
    <w:p w:rsidR="006A5A42" w:rsidRDefault="006A5A42" w:rsidP="006A5A42">
      <w:pPr>
        <w:rPr>
          <w:sz w:val="22"/>
          <w:szCs w:val="22"/>
        </w:rPr>
      </w:pPr>
    </w:p>
    <w:p w:rsidR="006A5A42" w:rsidRDefault="006A5A42" w:rsidP="006A5A42">
      <w:pPr>
        <w:rPr>
          <w:sz w:val="22"/>
          <w:szCs w:val="22"/>
        </w:rPr>
      </w:pPr>
      <w:r>
        <w:rPr>
          <w:sz w:val="22"/>
          <w:szCs w:val="22"/>
        </w:rPr>
        <w:t xml:space="preserve">A su vez se tiene que considerar que el C430 también accede a los sistemas </w:t>
      </w:r>
      <w:r w:rsidR="0002526A">
        <w:rPr>
          <w:sz w:val="22"/>
          <w:szCs w:val="22"/>
        </w:rPr>
        <w:t xml:space="preserve">SSS </w:t>
      </w:r>
      <w:proofErr w:type="spellStart"/>
      <w:r w:rsidR="0002526A">
        <w:rPr>
          <w:sz w:val="22"/>
          <w:szCs w:val="22"/>
        </w:rPr>
        <w:t>SiteMinder</w:t>
      </w:r>
      <w:proofErr w:type="spellEnd"/>
      <w:r>
        <w:rPr>
          <w:sz w:val="22"/>
          <w:szCs w:val="22"/>
        </w:rPr>
        <w:t xml:space="preserve"> y SAPUF, los cuales no dependen de nosotros pero su COB debe de atenderse de manera inmediata ya que muchos aplicativos dependen de ellos, por lo tanto estos con el </w:t>
      </w:r>
      <w:proofErr w:type="spellStart"/>
      <w:r>
        <w:rPr>
          <w:sz w:val="22"/>
          <w:szCs w:val="22"/>
        </w:rPr>
        <w:t>switcheo</w:t>
      </w:r>
      <w:proofErr w:type="spellEnd"/>
      <w:r>
        <w:rPr>
          <w:sz w:val="22"/>
          <w:szCs w:val="22"/>
        </w:rPr>
        <w:t xml:space="preserve"> debe de funcionar de manera automática.</w:t>
      </w:r>
    </w:p>
    <w:p w:rsidR="006A5A42" w:rsidRDefault="006A5A42" w:rsidP="006A5A42">
      <w:pPr>
        <w:rPr>
          <w:sz w:val="22"/>
          <w:szCs w:val="22"/>
        </w:rPr>
      </w:pPr>
    </w:p>
    <w:p w:rsidR="006A5A42" w:rsidRPr="00DE10E7" w:rsidRDefault="006A5A42" w:rsidP="006A5A42">
      <w:pPr>
        <w:rPr>
          <w:b/>
          <w:color w:val="000080"/>
          <w:sz w:val="24"/>
          <w:szCs w:val="24"/>
        </w:rPr>
      </w:pPr>
      <w:r w:rsidRPr="00DE10E7">
        <w:rPr>
          <w:b/>
          <w:color w:val="000080"/>
          <w:sz w:val="24"/>
          <w:szCs w:val="24"/>
        </w:rPr>
        <w:t>El proceso es manual y es a nivel de configuración.</w:t>
      </w:r>
    </w:p>
    <w:p w:rsidR="006A5A42" w:rsidRDefault="006A5A42" w:rsidP="00BD0526"/>
    <w:p w:rsidR="006A5A42" w:rsidRDefault="006A5A42" w:rsidP="00BD0526"/>
    <w:bookmarkStart w:id="46" w:name="_MON_1602601254"/>
    <w:bookmarkEnd w:id="46"/>
    <w:p w:rsidR="006A5A42" w:rsidRDefault="00DF264D" w:rsidP="00BD0526">
      <w:r>
        <w:object w:dxaOrig="1539" w:dyaOrig="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36" o:title=""/>
          </v:shape>
          <o:OLEObject Type="Embed" ProgID="Word.Document.8" ShapeID="_x0000_i1025" DrawAspect="Icon" ObjectID="_1644656573" r:id="rId37">
            <o:FieldCodes>\s</o:FieldCodes>
          </o:OLEObject>
        </w:object>
      </w:r>
    </w:p>
    <w:p w:rsidR="006A5A42" w:rsidRDefault="006A5A42" w:rsidP="00BD0526"/>
    <w:p w:rsidR="005A47E5" w:rsidRPr="00406DA3" w:rsidRDefault="005A47E5" w:rsidP="005A47E5">
      <w:pPr>
        <w:pStyle w:val="Ttulo1"/>
        <w:shd w:val="pct20" w:color="auto" w:fill="auto"/>
        <w:rPr>
          <w:color w:val="0000FF"/>
        </w:rPr>
      </w:pPr>
      <w:bookmarkStart w:id="47" w:name="_Toc132540899"/>
      <w:bookmarkStart w:id="48" w:name="_Toc528859721"/>
      <w:r>
        <w:rPr>
          <w:color w:val="0000FF"/>
        </w:rPr>
        <w:t>C430.000.</w:t>
      </w:r>
      <w:r w:rsidRPr="00406DA3">
        <w:rPr>
          <w:color w:val="0000FF"/>
        </w:rPr>
        <w:t>120   DRP</w:t>
      </w:r>
      <w:bookmarkEnd w:id="47"/>
      <w:bookmarkEnd w:id="48"/>
    </w:p>
    <w:p w:rsidR="005A47E5" w:rsidRDefault="005A47E5" w:rsidP="005A47E5">
      <w:pPr>
        <w:rPr>
          <w:sz w:val="16"/>
          <w:szCs w:val="16"/>
        </w:rPr>
      </w:pPr>
    </w:p>
    <w:p w:rsidR="005A47E5" w:rsidRPr="00406DA3" w:rsidRDefault="005A47E5" w:rsidP="005A47E5">
      <w:pPr>
        <w:rPr>
          <w:b/>
          <w:color w:val="FF0000"/>
          <w:sz w:val="24"/>
          <w:szCs w:val="24"/>
        </w:rPr>
      </w:pPr>
      <w:r w:rsidRPr="00406DA3">
        <w:rPr>
          <w:b/>
          <w:color w:val="FF0000"/>
          <w:sz w:val="24"/>
          <w:szCs w:val="24"/>
        </w:rPr>
        <w:t xml:space="preserve">Proceso mediante el  cual se asegura la recuperación del servicio desde cero. </w:t>
      </w:r>
    </w:p>
    <w:p w:rsidR="005A47E5" w:rsidRDefault="005A47E5" w:rsidP="005A47E5">
      <w:pPr>
        <w:rPr>
          <w:b/>
          <w:color w:val="FF0000"/>
          <w:sz w:val="24"/>
          <w:szCs w:val="24"/>
        </w:rPr>
      </w:pPr>
      <w:r w:rsidRPr="00406DA3">
        <w:rPr>
          <w:b/>
          <w:color w:val="FF0000"/>
          <w:sz w:val="24"/>
          <w:szCs w:val="24"/>
        </w:rPr>
        <w:t>En caso de desastre potencial como se recupera el servicio desde su instalación inicial.</w:t>
      </w:r>
    </w:p>
    <w:p w:rsidR="005A47E5" w:rsidRDefault="005A47E5" w:rsidP="005A47E5">
      <w:pPr>
        <w:rPr>
          <w:b/>
          <w:color w:val="FF0000"/>
          <w:sz w:val="24"/>
          <w:szCs w:val="24"/>
        </w:rPr>
      </w:pPr>
    </w:p>
    <w:p w:rsidR="005A47E5" w:rsidRPr="00DE10E7" w:rsidRDefault="005A47E5" w:rsidP="005A47E5">
      <w:pPr>
        <w:rPr>
          <w:rFonts w:ascii="Verdana" w:hAnsi="Verdana"/>
          <w:b/>
          <w:color w:val="000080"/>
        </w:rPr>
      </w:pPr>
      <w:r w:rsidRPr="00DE10E7">
        <w:rPr>
          <w:rFonts w:ascii="Verdana" w:hAnsi="Verdana"/>
          <w:b/>
          <w:color w:val="000080"/>
        </w:rPr>
        <w:t xml:space="preserve">Actualmente existe el equipo cobmy04 en Monterrey en el cual se ambientará la aplicación de tarjeta corporativa en caso de DRP.  Para ello será necesario crear usuarios, grupos así como instalar software de infraestructura incluyendo </w:t>
      </w:r>
      <w:proofErr w:type="spellStart"/>
      <w:r w:rsidRPr="00DE10E7">
        <w:rPr>
          <w:rFonts w:ascii="Verdana" w:hAnsi="Verdana"/>
          <w:b/>
          <w:color w:val="000080"/>
        </w:rPr>
        <w:t>sybase</w:t>
      </w:r>
      <w:proofErr w:type="spellEnd"/>
      <w:r w:rsidRPr="00DE10E7">
        <w:rPr>
          <w:rFonts w:ascii="Verdana" w:hAnsi="Verdana"/>
          <w:b/>
          <w:color w:val="000080"/>
        </w:rPr>
        <w:t xml:space="preserve"> v12xxx así como también será necesario configurar las </w:t>
      </w:r>
      <w:proofErr w:type="spellStart"/>
      <w:r w:rsidRPr="00DE10E7">
        <w:rPr>
          <w:rFonts w:ascii="Verdana" w:hAnsi="Verdana"/>
          <w:b/>
          <w:color w:val="000080"/>
        </w:rPr>
        <w:t>interfases</w:t>
      </w:r>
      <w:proofErr w:type="spellEnd"/>
      <w:r w:rsidRPr="00DE10E7">
        <w:rPr>
          <w:rFonts w:ascii="Verdana" w:hAnsi="Verdana"/>
          <w:b/>
          <w:color w:val="000080"/>
        </w:rPr>
        <w:t xml:space="preserve"> con otros sistemas (</w:t>
      </w:r>
      <w:proofErr w:type="spellStart"/>
      <w:r w:rsidRPr="00DE10E7">
        <w:rPr>
          <w:rFonts w:ascii="Verdana" w:hAnsi="Verdana"/>
          <w:b/>
          <w:color w:val="000080"/>
        </w:rPr>
        <w:t>Tandem</w:t>
      </w:r>
      <w:proofErr w:type="spellEnd"/>
      <w:r w:rsidRPr="00DE10E7">
        <w:rPr>
          <w:rFonts w:ascii="Verdana" w:hAnsi="Verdana"/>
          <w:b/>
          <w:color w:val="000080"/>
        </w:rPr>
        <w:t xml:space="preserve"> </w:t>
      </w:r>
      <w:proofErr w:type="spellStart"/>
      <w:r w:rsidRPr="00DE10E7">
        <w:rPr>
          <w:rFonts w:ascii="Verdana" w:hAnsi="Verdana"/>
          <w:b/>
          <w:color w:val="000080"/>
        </w:rPr>
        <w:t>p.ej</w:t>
      </w:r>
      <w:proofErr w:type="spellEnd"/>
      <w:r w:rsidRPr="00DE10E7">
        <w:rPr>
          <w:rFonts w:ascii="Verdana" w:hAnsi="Verdana"/>
          <w:b/>
          <w:color w:val="000080"/>
        </w:rPr>
        <w:t xml:space="preserve">).  Una vez ambientada la aplicación se bajará el último respaldo que se tenga de la base de datos y a los clientes se les indicará la nueva dirección </w:t>
      </w:r>
      <w:proofErr w:type="spellStart"/>
      <w:r w:rsidRPr="00DE10E7">
        <w:rPr>
          <w:rFonts w:ascii="Verdana" w:hAnsi="Verdana"/>
          <w:b/>
          <w:color w:val="000080"/>
        </w:rPr>
        <w:t>ip</w:t>
      </w:r>
      <w:proofErr w:type="spellEnd"/>
      <w:r w:rsidRPr="00DE10E7">
        <w:rPr>
          <w:rFonts w:ascii="Verdana" w:hAnsi="Verdana"/>
          <w:b/>
          <w:color w:val="000080"/>
        </w:rPr>
        <w:t xml:space="preserve"> a la cual deben apuntar</w:t>
      </w:r>
    </w:p>
    <w:p w:rsidR="005E6E05" w:rsidRDefault="005E6E05" w:rsidP="00BD0526"/>
    <w:p w:rsidR="000F14C0" w:rsidRPr="00BD0526" w:rsidRDefault="001D3D39" w:rsidP="006135F1">
      <w:pPr>
        <w:pStyle w:val="Ttulo2"/>
        <w:keepLines/>
        <w:numPr>
          <w:ilvl w:val="1"/>
          <w:numId w:val="1"/>
        </w:numPr>
        <w:pBdr>
          <w:bottom w:val="single" w:sz="4" w:space="1" w:color="000000"/>
        </w:pBdr>
        <w:tabs>
          <w:tab w:val="left" w:pos="5760"/>
        </w:tabs>
        <w:spacing w:before="360" w:after="0"/>
        <w:ind w:left="1206" w:hanging="576"/>
        <w:rPr>
          <w:color w:val="0000FF"/>
        </w:rPr>
      </w:pPr>
      <w:bookmarkStart w:id="49" w:name="_Toc528859722"/>
      <w:r>
        <w:rPr>
          <w:color w:val="0000FF"/>
        </w:rPr>
        <w:t>LOS PROCEDIMIENTOS ACTUALES PARA LOS NIVELES DE SERVICIO.</w:t>
      </w:r>
      <w:bookmarkEnd w:id="49"/>
    </w:p>
    <w:p w:rsidR="00521BA5" w:rsidRPr="00BD0526" w:rsidRDefault="00521BA5" w:rsidP="00C01C74">
      <w:pPr>
        <w:suppressAutoHyphens w:val="0"/>
        <w:ind w:left="0"/>
        <w:jc w:val="both"/>
        <w:rPr>
          <w:rStyle w:val="hps"/>
          <w:color w:val="222222"/>
          <w:sz w:val="22"/>
          <w:szCs w:val="22"/>
        </w:rPr>
      </w:pPr>
    </w:p>
    <w:p w:rsidR="002A55F0" w:rsidRDefault="002A55F0" w:rsidP="002A55F0">
      <w:pPr>
        <w:pStyle w:val="Ttulo1"/>
        <w:shd w:val="pct20" w:color="auto" w:fill="auto"/>
      </w:pPr>
      <w:bookmarkStart w:id="50" w:name="_Toc132540901"/>
      <w:bookmarkStart w:id="51" w:name="_Toc528859723"/>
      <w:r>
        <w:t>C430.000.14</w:t>
      </w:r>
      <w:r w:rsidRPr="00CF4AA4">
        <w:t>0</w:t>
      </w:r>
      <w:r>
        <w:t xml:space="preserve">  SLA</w:t>
      </w:r>
      <w:bookmarkEnd w:id="50"/>
      <w:bookmarkEnd w:id="51"/>
    </w:p>
    <w:p w:rsidR="002A55F0" w:rsidRPr="00CF4AA4" w:rsidRDefault="002A55F0" w:rsidP="002A55F0"/>
    <w:p w:rsidR="002A55F0" w:rsidRPr="00B67E3B" w:rsidRDefault="002A55F0" w:rsidP="002A55F0">
      <w:pPr>
        <w:numPr>
          <w:ilvl w:val="1"/>
          <w:numId w:val="38"/>
        </w:numPr>
        <w:suppressAutoHyphens w:val="0"/>
        <w:overflowPunct w:val="0"/>
        <w:autoSpaceDE w:val="0"/>
        <w:autoSpaceDN w:val="0"/>
        <w:adjustRightInd w:val="0"/>
        <w:textAlignment w:val="baseline"/>
        <w:rPr>
          <w:color w:val="FF0000"/>
          <w:sz w:val="24"/>
          <w:szCs w:val="24"/>
        </w:rPr>
      </w:pPr>
      <w:r>
        <w:rPr>
          <w:color w:val="FF0000"/>
          <w:sz w:val="24"/>
          <w:szCs w:val="24"/>
        </w:rPr>
        <w:lastRenderedPageBreak/>
        <w:t xml:space="preserve">Firma de SLA/ OLA Actualizados  (SLA </w:t>
      </w:r>
      <w:r w:rsidRPr="00215A09">
        <w:rPr>
          <w:color w:val="FF0000"/>
          <w:sz w:val="24"/>
          <w:szCs w:val="24"/>
          <w:lang w:val="es-ES"/>
        </w:rPr>
        <w:t>Service</w:t>
      </w:r>
      <w:r>
        <w:rPr>
          <w:color w:val="FF0000"/>
          <w:sz w:val="24"/>
          <w:szCs w:val="24"/>
        </w:rPr>
        <w:t xml:space="preserve"> </w:t>
      </w:r>
      <w:proofErr w:type="spellStart"/>
      <w:r w:rsidRPr="00215A09">
        <w:rPr>
          <w:color w:val="FF0000"/>
          <w:sz w:val="24"/>
          <w:szCs w:val="24"/>
          <w:lang w:val="es-ES"/>
        </w:rPr>
        <w:t>Level</w:t>
      </w:r>
      <w:proofErr w:type="spellEnd"/>
      <w:r>
        <w:rPr>
          <w:color w:val="FF0000"/>
          <w:sz w:val="24"/>
          <w:szCs w:val="24"/>
        </w:rPr>
        <w:t xml:space="preserve"> </w:t>
      </w:r>
      <w:proofErr w:type="spellStart"/>
      <w:r w:rsidRPr="00215A09">
        <w:rPr>
          <w:color w:val="FF0000"/>
          <w:sz w:val="24"/>
          <w:szCs w:val="24"/>
          <w:lang w:val="es-ES"/>
        </w:rPr>
        <w:t>Agreement</w:t>
      </w:r>
      <w:proofErr w:type="spellEnd"/>
      <w:r>
        <w:rPr>
          <w:color w:val="FF0000"/>
          <w:sz w:val="24"/>
          <w:szCs w:val="24"/>
        </w:rPr>
        <w:t xml:space="preserve">) / (OLA </w:t>
      </w:r>
      <w:proofErr w:type="spellStart"/>
      <w:r w:rsidRPr="00215A09">
        <w:rPr>
          <w:color w:val="FF0000"/>
          <w:sz w:val="24"/>
          <w:szCs w:val="24"/>
          <w:lang w:val="es-ES"/>
        </w:rPr>
        <w:t>Operational</w:t>
      </w:r>
      <w:proofErr w:type="spellEnd"/>
      <w:r>
        <w:rPr>
          <w:color w:val="FF0000"/>
          <w:sz w:val="24"/>
          <w:szCs w:val="24"/>
        </w:rPr>
        <w:t xml:space="preserve"> </w:t>
      </w:r>
      <w:proofErr w:type="spellStart"/>
      <w:r w:rsidRPr="00215A09">
        <w:rPr>
          <w:color w:val="FF0000"/>
          <w:sz w:val="24"/>
          <w:szCs w:val="24"/>
          <w:lang w:val="es-ES"/>
        </w:rPr>
        <w:t>Level</w:t>
      </w:r>
      <w:proofErr w:type="spellEnd"/>
      <w:r>
        <w:rPr>
          <w:color w:val="FF0000"/>
          <w:sz w:val="24"/>
          <w:szCs w:val="24"/>
        </w:rPr>
        <w:t xml:space="preserve"> </w:t>
      </w:r>
      <w:proofErr w:type="spellStart"/>
      <w:r w:rsidRPr="00215A09">
        <w:rPr>
          <w:color w:val="FF0000"/>
          <w:sz w:val="24"/>
          <w:szCs w:val="24"/>
          <w:lang w:val="es-ES"/>
        </w:rPr>
        <w:t>Agreement</w:t>
      </w:r>
      <w:proofErr w:type="spellEnd"/>
      <w:r>
        <w:rPr>
          <w:color w:val="FF0000"/>
          <w:sz w:val="24"/>
          <w:szCs w:val="24"/>
        </w:rPr>
        <w:t>).</w:t>
      </w:r>
    </w:p>
    <w:p w:rsidR="002A55F0" w:rsidRPr="00931EF7" w:rsidRDefault="002A55F0" w:rsidP="002A55F0">
      <w:pPr>
        <w:rPr>
          <w:sz w:val="24"/>
          <w:szCs w:val="24"/>
        </w:rPr>
      </w:pPr>
    </w:p>
    <w:p w:rsidR="002A55F0" w:rsidRPr="001D08CE" w:rsidRDefault="002A55F0" w:rsidP="002A55F0">
      <w:pPr>
        <w:numPr>
          <w:ilvl w:val="12"/>
          <w:numId w:val="0"/>
        </w:numPr>
        <w:jc w:val="both"/>
        <w:rPr>
          <w:b/>
          <w:color w:val="000080"/>
          <w:sz w:val="24"/>
          <w:szCs w:val="24"/>
        </w:rPr>
      </w:pPr>
      <w:r w:rsidRPr="001D08CE">
        <w:rPr>
          <w:b/>
          <w:color w:val="000080"/>
          <w:sz w:val="24"/>
          <w:szCs w:val="24"/>
        </w:rPr>
        <w:t>Se confirma con Guillermo González Méndez que el SLA para el sistema C430, se tiene firmado y actualizado. Anexo evidencia.</w:t>
      </w:r>
    </w:p>
    <w:p w:rsidR="002A55F0" w:rsidRPr="00912ACC" w:rsidRDefault="002A55F0" w:rsidP="002A55F0">
      <w:pPr>
        <w:rPr>
          <w:ins w:id="52" w:author="Unknown" w:date="2007-03-28T21:42:00Z"/>
          <w:color w:val="000080"/>
        </w:rPr>
      </w:pPr>
    </w:p>
    <w:p w:rsidR="002A55F0" w:rsidRDefault="003B1041" w:rsidP="002A55F0">
      <w:pPr>
        <w:rPr>
          <w:ins w:id="53" w:author="Unknown" w:date="2007-03-28T21:42:00Z"/>
        </w:rPr>
      </w:pPr>
      <w:ins w:id="54" w:author="Unknown" w:date="2007-03-28T21:42:00Z">
        <w:r>
          <w:pict>
            <v:rect id="_x0000_i1026" style="width:0;height:1.5pt" o:hralign="center" o:hrstd="t" o:hr="t" fillcolor="gray" stroked="f"/>
          </w:pict>
        </w:r>
      </w:ins>
    </w:p>
    <w:p w:rsidR="002A55F0" w:rsidRDefault="002A55F0" w:rsidP="002A55F0">
      <w:pPr>
        <w:rPr>
          <w:ins w:id="55" w:author="Unknown" w:date="2007-03-28T21:42:00Z"/>
        </w:rPr>
      </w:pPr>
      <w:ins w:id="56" w:author="Unknown" w:date="2007-03-28T21:42:00Z">
        <w:r w:rsidRPr="00912ACC">
          <w:rPr>
            <w:rFonts w:ascii="Tahoma" w:hAnsi="Tahoma" w:cs="Tahoma"/>
            <w:b/>
            <w:bCs/>
          </w:rPr>
          <w:t>De:</w:t>
        </w:r>
        <w:r w:rsidRPr="00912ACC">
          <w:rPr>
            <w:rFonts w:ascii="Tahoma" w:hAnsi="Tahoma" w:cs="Tahoma"/>
          </w:rPr>
          <w:t xml:space="preserve"> Gonzalez Mendez, Guillermo [BNMX] </w:t>
        </w:r>
        <w:r w:rsidRPr="00912ACC">
          <w:rPr>
            <w:rFonts w:ascii="Tahoma" w:hAnsi="Tahoma" w:cs="Tahoma"/>
          </w:rPr>
          <w:br/>
        </w:r>
        <w:r w:rsidRPr="00912ACC">
          <w:rPr>
            <w:rFonts w:ascii="Tahoma" w:hAnsi="Tahoma" w:cs="Tahoma"/>
            <w:b/>
            <w:bCs/>
          </w:rPr>
          <w:t>Enviado el:</w:t>
        </w:r>
        <w:r w:rsidRPr="00912ACC">
          <w:rPr>
            <w:rFonts w:ascii="Tahoma" w:hAnsi="Tahoma" w:cs="Tahoma"/>
          </w:rPr>
          <w:t xml:space="preserve"> Miércoles, 28 de Marzo de 2007 11:39 a.m.</w:t>
        </w:r>
        <w:r w:rsidRPr="00912ACC">
          <w:rPr>
            <w:rFonts w:ascii="Tahoma" w:hAnsi="Tahoma" w:cs="Tahoma"/>
          </w:rPr>
          <w:br/>
        </w:r>
        <w:r w:rsidRPr="00912ACC">
          <w:rPr>
            <w:rFonts w:ascii="Tahoma" w:hAnsi="Tahoma" w:cs="Tahoma"/>
            <w:b/>
            <w:bCs/>
          </w:rPr>
          <w:t>Para:</w:t>
        </w:r>
        <w:r w:rsidRPr="00912ACC">
          <w:rPr>
            <w:rFonts w:ascii="Tahoma" w:hAnsi="Tahoma" w:cs="Tahoma"/>
          </w:rPr>
          <w:t xml:space="preserve"> Martinez Flores, Maria Yuria [BNMX]</w:t>
        </w:r>
        <w:r w:rsidRPr="00912ACC">
          <w:rPr>
            <w:rFonts w:ascii="Tahoma" w:hAnsi="Tahoma" w:cs="Tahoma"/>
          </w:rPr>
          <w:br/>
        </w:r>
        <w:r w:rsidRPr="00912ACC">
          <w:rPr>
            <w:rFonts w:ascii="Tahoma" w:hAnsi="Tahoma" w:cs="Tahoma"/>
            <w:b/>
            <w:bCs/>
          </w:rPr>
          <w:t>Asunto:</w:t>
        </w:r>
        <w:r w:rsidRPr="00912ACC">
          <w:rPr>
            <w:rFonts w:ascii="Tahoma" w:hAnsi="Tahoma" w:cs="Tahoma"/>
          </w:rPr>
          <w:t xml:space="preserve"> RE: convenio de servicio del sistema C430_000 Tarjeta Corporativa</w:t>
        </w:r>
      </w:ins>
    </w:p>
    <w:p w:rsidR="002A55F0" w:rsidRDefault="002A55F0" w:rsidP="002A55F0"/>
    <w:p w:rsidR="002A55F0" w:rsidRPr="00912ACC" w:rsidRDefault="002A55F0" w:rsidP="002A55F0">
      <w:pPr>
        <w:rPr>
          <w:ins w:id="57" w:author="Unknown" w:date="2007-03-28T21:42:00Z"/>
          <w:color w:val="993300"/>
          <w:sz w:val="22"/>
          <w:szCs w:val="22"/>
        </w:rPr>
      </w:pPr>
      <w:ins w:id="58" w:author="Unknown" w:date="2007-03-28T21:42:00Z">
        <w:r w:rsidRPr="00912ACC">
          <w:rPr>
            <w:color w:val="993300"/>
            <w:sz w:val="22"/>
            <w:szCs w:val="22"/>
          </w:rPr>
          <w:t>Yuria</w:t>
        </w:r>
      </w:ins>
    </w:p>
    <w:p w:rsidR="002A55F0" w:rsidRPr="00912ACC" w:rsidRDefault="002A55F0" w:rsidP="002A55F0">
      <w:pPr>
        <w:rPr>
          <w:ins w:id="59" w:author="Unknown" w:date="2007-03-28T21:42:00Z"/>
          <w:color w:val="993300"/>
          <w:sz w:val="22"/>
          <w:szCs w:val="22"/>
        </w:rPr>
      </w:pPr>
    </w:p>
    <w:p w:rsidR="002A55F0" w:rsidRPr="00912ACC" w:rsidRDefault="002A55F0" w:rsidP="002A55F0">
      <w:pPr>
        <w:rPr>
          <w:ins w:id="60" w:author="Unknown" w:date="2007-03-28T21:42:00Z"/>
          <w:color w:val="993300"/>
          <w:sz w:val="22"/>
          <w:szCs w:val="22"/>
        </w:rPr>
      </w:pPr>
      <w:ins w:id="61" w:author="Unknown" w:date="2007-03-28T21:42:00Z">
        <w:r w:rsidRPr="00912ACC">
          <w:rPr>
            <w:color w:val="993300"/>
            <w:sz w:val="22"/>
            <w:szCs w:val="22"/>
          </w:rPr>
          <w:t xml:space="preserve">Te envío en electrónico el SLA que actualmente se tiene firmado (29-Sep-06) y la aplicación C430-00 </w:t>
        </w:r>
        <w:proofErr w:type="spellStart"/>
        <w:r w:rsidRPr="00912ACC">
          <w:rPr>
            <w:color w:val="993300"/>
            <w:sz w:val="22"/>
            <w:szCs w:val="22"/>
          </w:rPr>
          <w:t>esta</w:t>
        </w:r>
        <w:proofErr w:type="spellEnd"/>
        <w:r w:rsidRPr="00912ACC">
          <w:rPr>
            <w:color w:val="993300"/>
            <w:sz w:val="22"/>
            <w:szCs w:val="22"/>
          </w:rPr>
          <w:t xml:space="preserve"> en:</w:t>
        </w:r>
      </w:ins>
    </w:p>
    <w:p w:rsidR="002A55F0" w:rsidRPr="00912ACC" w:rsidRDefault="002A55F0" w:rsidP="002A55F0">
      <w:pPr>
        <w:rPr>
          <w:ins w:id="62" w:author="Unknown" w:date="2007-03-28T21:42:00Z"/>
          <w:color w:val="993300"/>
          <w:sz w:val="22"/>
          <w:szCs w:val="22"/>
        </w:rPr>
      </w:pPr>
    </w:p>
    <w:p w:rsidR="002A55F0" w:rsidRPr="00912ACC" w:rsidRDefault="002A55F0" w:rsidP="002A55F0">
      <w:pPr>
        <w:numPr>
          <w:ilvl w:val="0"/>
          <w:numId w:val="39"/>
        </w:numPr>
        <w:suppressAutoHyphens w:val="0"/>
        <w:rPr>
          <w:ins w:id="63" w:author="Unknown" w:date="2007-03-28T21:42:00Z"/>
          <w:color w:val="993300"/>
          <w:sz w:val="22"/>
          <w:szCs w:val="22"/>
        </w:rPr>
      </w:pPr>
      <w:proofErr w:type="spellStart"/>
      <w:ins w:id="64" w:author="Unknown" w:date="2007-03-28T21:42:00Z">
        <w:r w:rsidRPr="00912ACC">
          <w:rPr>
            <w:color w:val="993300"/>
            <w:sz w:val="22"/>
            <w:szCs w:val="22"/>
          </w:rPr>
          <w:t>Pag</w:t>
        </w:r>
        <w:proofErr w:type="spellEnd"/>
        <w:r w:rsidRPr="00912ACC">
          <w:rPr>
            <w:color w:val="993300"/>
            <w:sz w:val="22"/>
            <w:szCs w:val="22"/>
          </w:rPr>
          <w:t>. 6 Descripción del Producto</w:t>
        </w:r>
      </w:ins>
    </w:p>
    <w:p w:rsidR="002A55F0" w:rsidRPr="00912ACC" w:rsidRDefault="002A55F0" w:rsidP="002A55F0">
      <w:pPr>
        <w:numPr>
          <w:ilvl w:val="0"/>
          <w:numId w:val="39"/>
        </w:numPr>
        <w:suppressAutoHyphens w:val="0"/>
        <w:rPr>
          <w:ins w:id="65" w:author="Unknown" w:date="2007-03-28T21:42:00Z"/>
          <w:color w:val="993300"/>
          <w:sz w:val="22"/>
          <w:szCs w:val="22"/>
        </w:rPr>
      </w:pPr>
      <w:proofErr w:type="spellStart"/>
      <w:ins w:id="66" w:author="Unknown" w:date="2007-03-28T21:42:00Z">
        <w:r w:rsidRPr="00912ACC">
          <w:rPr>
            <w:color w:val="993300"/>
            <w:sz w:val="22"/>
            <w:szCs w:val="22"/>
          </w:rPr>
          <w:t>Pag</w:t>
        </w:r>
        <w:proofErr w:type="spellEnd"/>
        <w:r w:rsidRPr="00912ACC">
          <w:rPr>
            <w:color w:val="993300"/>
            <w:sz w:val="22"/>
            <w:szCs w:val="22"/>
          </w:rPr>
          <w:t>. 9 Horarios</w:t>
        </w:r>
      </w:ins>
    </w:p>
    <w:p w:rsidR="002A55F0" w:rsidRPr="00912ACC" w:rsidRDefault="002A55F0" w:rsidP="002A55F0">
      <w:pPr>
        <w:numPr>
          <w:ilvl w:val="0"/>
          <w:numId w:val="39"/>
        </w:numPr>
        <w:suppressAutoHyphens w:val="0"/>
        <w:rPr>
          <w:ins w:id="67" w:author="Unknown" w:date="2007-03-28T21:42:00Z"/>
          <w:color w:val="993300"/>
          <w:sz w:val="22"/>
          <w:szCs w:val="22"/>
        </w:rPr>
      </w:pPr>
      <w:proofErr w:type="spellStart"/>
      <w:ins w:id="68" w:author="Unknown" w:date="2007-03-28T21:42:00Z">
        <w:r w:rsidRPr="00912ACC">
          <w:rPr>
            <w:color w:val="993300"/>
            <w:sz w:val="22"/>
            <w:szCs w:val="22"/>
          </w:rPr>
          <w:t>Pag</w:t>
        </w:r>
        <w:proofErr w:type="spellEnd"/>
        <w:r w:rsidRPr="00912ACC">
          <w:rPr>
            <w:color w:val="993300"/>
            <w:sz w:val="22"/>
            <w:szCs w:val="22"/>
          </w:rPr>
          <w:t>. 13 Especificación Operativa</w:t>
        </w:r>
      </w:ins>
    </w:p>
    <w:p w:rsidR="002A55F0" w:rsidRPr="00912ACC" w:rsidRDefault="002A55F0" w:rsidP="002A55F0">
      <w:pPr>
        <w:numPr>
          <w:ilvl w:val="0"/>
          <w:numId w:val="39"/>
        </w:numPr>
        <w:suppressAutoHyphens w:val="0"/>
        <w:rPr>
          <w:ins w:id="69" w:author="Unknown" w:date="2007-03-28T21:42:00Z"/>
          <w:color w:val="993300"/>
          <w:sz w:val="22"/>
          <w:szCs w:val="22"/>
        </w:rPr>
      </w:pPr>
      <w:proofErr w:type="spellStart"/>
      <w:ins w:id="70" w:author="Unknown" w:date="2007-03-28T21:42:00Z">
        <w:r w:rsidRPr="00912ACC">
          <w:rPr>
            <w:color w:val="993300"/>
            <w:sz w:val="22"/>
            <w:szCs w:val="22"/>
          </w:rPr>
          <w:t>Pag</w:t>
        </w:r>
        <w:proofErr w:type="spellEnd"/>
        <w:r w:rsidRPr="00912ACC">
          <w:rPr>
            <w:color w:val="993300"/>
            <w:sz w:val="22"/>
            <w:szCs w:val="22"/>
          </w:rPr>
          <w:t>. 24 Nivel de Servicio</w:t>
        </w:r>
      </w:ins>
    </w:p>
    <w:p w:rsidR="002A55F0" w:rsidRPr="00912ACC" w:rsidRDefault="002A55F0" w:rsidP="002A55F0">
      <w:pPr>
        <w:numPr>
          <w:ilvl w:val="0"/>
          <w:numId w:val="39"/>
        </w:numPr>
        <w:suppressAutoHyphens w:val="0"/>
        <w:rPr>
          <w:ins w:id="71" w:author="Unknown" w:date="2007-03-28T21:42:00Z"/>
          <w:color w:val="993300"/>
          <w:sz w:val="22"/>
          <w:szCs w:val="22"/>
        </w:rPr>
      </w:pPr>
      <w:proofErr w:type="spellStart"/>
      <w:ins w:id="72" w:author="Unknown" w:date="2007-03-28T21:42:00Z">
        <w:r w:rsidRPr="00912ACC">
          <w:rPr>
            <w:color w:val="993300"/>
            <w:sz w:val="22"/>
            <w:szCs w:val="22"/>
          </w:rPr>
          <w:t>Pag</w:t>
        </w:r>
        <w:proofErr w:type="spellEnd"/>
        <w:r w:rsidRPr="00912ACC">
          <w:rPr>
            <w:color w:val="993300"/>
            <w:sz w:val="22"/>
            <w:szCs w:val="22"/>
          </w:rPr>
          <w:t xml:space="preserve">. 41 </w:t>
        </w:r>
        <w:proofErr w:type="spellStart"/>
        <w:r w:rsidRPr="00912ACC">
          <w:rPr>
            <w:color w:val="993300"/>
            <w:sz w:val="22"/>
            <w:szCs w:val="22"/>
          </w:rPr>
          <w:t>AIAs</w:t>
        </w:r>
        <w:proofErr w:type="spellEnd"/>
        <w:r w:rsidRPr="00912ACC">
          <w:rPr>
            <w:color w:val="993300"/>
            <w:sz w:val="22"/>
            <w:szCs w:val="22"/>
          </w:rPr>
          <w:t xml:space="preserve"> (</w:t>
        </w:r>
        <w:proofErr w:type="spellStart"/>
        <w:r w:rsidRPr="00912ACC">
          <w:rPr>
            <w:color w:val="993300"/>
            <w:sz w:val="22"/>
            <w:szCs w:val="22"/>
          </w:rPr>
          <w:t>Cob</w:t>
        </w:r>
        <w:proofErr w:type="spellEnd"/>
        <w:r w:rsidRPr="00912ACC">
          <w:rPr>
            <w:color w:val="993300"/>
            <w:sz w:val="22"/>
            <w:szCs w:val="22"/>
          </w:rPr>
          <w:t>)</w:t>
        </w:r>
      </w:ins>
    </w:p>
    <w:p w:rsidR="002A55F0" w:rsidRPr="00912ACC" w:rsidRDefault="002A55F0" w:rsidP="002A55F0">
      <w:pPr>
        <w:rPr>
          <w:ins w:id="73" w:author="Unknown" w:date="2007-03-28T21:42:00Z"/>
          <w:color w:val="993300"/>
          <w:sz w:val="22"/>
          <w:szCs w:val="22"/>
        </w:rPr>
      </w:pPr>
    </w:p>
    <w:p w:rsidR="002A55F0" w:rsidRPr="00912ACC" w:rsidRDefault="002A55F0" w:rsidP="002A55F0">
      <w:pPr>
        <w:rPr>
          <w:ins w:id="74" w:author="Unknown" w:date="2007-03-28T21:42:00Z"/>
          <w:color w:val="993300"/>
          <w:sz w:val="22"/>
          <w:szCs w:val="22"/>
        </w:rPr>
      </w:pPr>
      <w:ins w:id="75" w:author="Unknown" w:date="2007-03-28T21:42:00Z">
        <w:r w:rsidRPr="00912ACC">
          <w:rPr>
            <w:color w:val="993300"/>
            <w:sz w:val="22"/>
            <w:szCs w:val="22"/>
          </w:rPr>
          <w:t>Saludos!!!</w:t>
        </w:r>
      </w:ins>
    </w:p>
    <w:p w:rsidR="005A47E5" w:rsidRDefault="005A47E5" w:rsidP="001B19E0">
      <w:pPr>
        <w:suppressAutoHyphens w:val="0"/>
        <w:ind w:left="630"/>
        <w:jc w:val="both"/>
        <w:rPr>
          <w:rStyle w:val="hps"/>
          <w:color w:val="222222"/>
          <w:sz w:val="22"/>
          <w:szCs w:val="22"/>
          <w:lang w:val="en-US"/>
        </w:rPr>
      </w:pPr>
    </w:p>
    <w:p w:rsidR="00435BFA" w:rsidRDefault="00ED5AEF" w:rsidP="006135F1">
      <w:pPr>
        <w:pStyle w:val="Ttulo2"/>
        <w:keepLines/>
        <w:numPr>
          <w:ilvl w:val="1"/>
          <w:numId w:val="1"/>
        </w:numPr>
        <w:pBdr>
          <w:bottom w:val="single" w:sz="4" w:space="1" w:color="000000"/>
        </w:pBdr>
        <w:tabs>
          <w:tab w:val="left" w:pos="5760"/>
        </w:tabs>
        <w:spacing w:before="360" w:after="0"/>
        <w:ind w:left="1206" w:hanging="576"/>
        <w:rPr>
          <w:color w:val="0000FF"/>
        </w:rPr>
      </w:pPr>
      <w:bookmarkStart w:id="76" w:name="_Toc528859724"/>
      <w:r>
        <w:rPr>
          <w:color w:val="0000FF"/>
        </w:rPr>
        <w:t>CONTACTOS.</w:t>
      </w:r>
      <w:bookmarkEnd w:id="76"/>
    </w:p>
    <w:p w:rsidR="005A47E5" w:rsidRDefault="005A47E5" w:rsidP="005A47E5">
      <w:pPr>
        <w:pStyle w:val="Textoindependiente2"/>
      </w:pPr>
    </w:p>
    <w:p w:rsidR="005A47E5" w:rsidRPr="005A47E5" w:rsidRDefault="005A47E5" w:rsidP="005A47E5">
      <w:pPr>
        <w:pStyle w:val="Textoindependiente2"/>
      </w:pPr>
    </w:p>
    <w:tbl>
      <w:tblPr>
        <w:tblW w:w="10491" w:type="dxa"/>
        <w:tblInd w:w="70" w:type="dxa"/>
        <w:tblLayout w:type="fixed"/>
        <w:tblCellMar>
          <w:left w:w="71" w:type="dxa"/>
          <w:right w:w="71" w:type="dxa"/>
        </w:tblCellMar>
        <w:tblLook w:val="0000" w:firstRow="0" w:lastRow="0" w:firstColumn="0" w:lastColumn="0" w:noHBand="0" w:noVBand="0"/>
      </w:tblPr>
      <w:tblGrid>
        <w:gridCol w:w="2701"/>
        <w:gridCol w:w="1553"/>
        <w:gridCol w:w="1276"/>
        <w:gridCol w:w="992"/>
        <w:gridCol w:w="1701"/>
        <w:gridCol w:w="1134"/>
        <w:gridCol w:w="1134"/>
      </w:tblGrid>
      <w:tr w:rsidR="005A47E5" w:rsidRPr="006B7F12" w:rsidTr="002C5B55">
        <w:trPr>
          <w:cantSplit/>
        </w:trPr>
        <w:tc>
          <w:tcPr>
            <w:tcW w:w="2701" w:type="dxa"/>
            <w:tcBorders>
              <w:top w:val="double" w:sz="6" w:space="0" w:color="auto"/>
              <w:left w:val="double"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p>
          <w:p w:rsidR="005A47E5" w:rsidRPr="006B7F12" w:rsidRDefault="005A47E5" w:rsidP="002C5B55">
            <w:pPr>
              <w:tabs>
                <w:tab w:val="left" w:pos="7797"/>
              </w:tabs>
              <w:jc w:val="center"/>
              <w:rPr>
                <w:sz w:val="16"/>
                <w:szCs w:val="16"/>
              </w:rPr>
            </w:pPr>
            <w:r w:rsidRPr="006B7F12">
              <w:rPr>
                <w:sz w:val="16"/>
                <w:szCs w:val="16"/>
              </w:rPr>
              <w:t>Nombre</w:t>
            </w:r>
          </w:p>
        </w:tc>
        <w:tc>
          <w:tcPr>
            <w:tcW w:w="1553" w:type="dxa"/>
            <w:tcBorders>
              <w:top w:val="double"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p>
          <w:p w:rsidR="005A47E5" w:rsidRPr="006B7F12" w:rsidRDefault="005A47E5" w:rsidP="002C5B55">
            <w:pPr>
              <w:tabs>
                <w:tab w:val="left" w:pos="7797"/>
              </w:tabs>
              <w:jc w:val="center"/>
              <w:rPr>
                <w:sz w:val="16"/>
                <w:szCs w:val="16"/>
              </w:rPr>
            </w:pPr>
            <w:r w:rsidRPr="006B7F12">
              <w:rPr>
                <w:sz w:val="16"/>
                <w:szCs w:val="16"/>
              </w:rPr>
              <w:t>Puesto</w:t>
            </w:r>
          </w:p>
        </w:tc>
        <w:tc>
          <w:tcPr>
            <w:tcW w:w="1276" w:type="dxa"/>
            <w:tcBorders>
              <w:top w:val="double"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p>
          <w:p w:rsidR="005A47E5" w:rsidRPr="006B7F12" w:rsidRDefault="005A47E5" w:rsidP="002C5B55">
            <w:pPr>
              <w:tabs>
                <w:tab w:val="left" w:pos="7797"/>
              </w:tabs>
              <w:jc w:val="center"/>
              <w:rPr>
                <w:sz w:val="16"/>
                <w:szCs w:val="16"/>
              </w:rPr>
            </w:pPr>
            <w:r w:rsidRPr="006B7F12">
              <w:rPr>
                <w:sz w:val="16"/>
                <w:szCs w:val="16"/>
              </w:rPr>
              <w:t>Departamento</w:t>
            </w:r>
          </w:p>
        </w:tc>
        <w:tc>
          <w:tcPr>
            <w:tcW w:w="992" w:type="dxa"/>
            <w:tcBorders>
              <w:top w:val="double"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p>
          <w:p w:rsidR="005A47E5" w:rsidRPr="006B7F12" w:rsidRDefault="005A47E5" w:rsidP="002C5B55">
            <w:pPr>
              <w:tabs>
                <w:tab w:val="left" w:pos="7797"/>
              </w:tabs>
              <w:jc w:val="center"/>
              <w:rPr>
                <w:sz w:val="16"/>
                <w:szCs w:val="16"/>
              </w:rPr>
            </w:pPr>
            <w:r w:rsidRPr="006B7F12">
              <w:rPr>
                <w:sz w:val="16"/>
                <w:szCs w:val="16"/>
              </w:rPr>
              <w:t>Red</w:t>
            </w:r>
          </w:p>
        </w:tc>
        <w:tc>
          <w:tcPr>
            <w:tcW w:w="1701" w:type="dxa"/>
            <w:tcBorders>
              <w:top w:val="double"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r w:rsidRPr="006B7F12">
              <w:rPr>
                <w:sz w:val="16"/>
                <w:szCs w:val="16"/>
              </w:rPr>
              <w:t>Radio-</w:t>
            </w:r>
          </w:p>
          <w:p w:rsidR="005A47E5" w:rsidRPr="006B7F12" w:rsidRDefault="005A47E5" w:rsidP="002C5B55">
            <w:pPr>
              <w:tabs>
                <w:tab w:val="left" w:pos="7797"/>
              </w:tabs>
              <w:jc w:val="center"/>
              <w:rPr>
                <w:sz w:val="16"/>
                <w:szCs w:val="16"/>
              </w:rPr>
            </w:pPr>
            <w:r w:rsidRPr="006B7F12">
              <w:rPr>
                <w:sz w:val="16"/>
                <w:szCs w:val="16"/>
              </w:rPr>
              <w:t>Localizador</w:t>
            </w:r>
          </w:p>
          <w:p w:rsidR="005A47E5" w:rsidRPr="006B7F12" w:rsidRDefault="005A47E5" w:rsidP="002C5B55">
            <w:pPr>
              <w:tabs>
                <w:tab w:val="left" w:pos="7797"/>
              </w:tabs>
              <w:jc w:val="center"/>
              <w:rPr>
                <w:sz w:val="16"/>
                <w:szCs w:val="16"/>
              </w:rPr>
            </w:pPr>
            <w:r w:rsidRPr="006B7F12">
              <w:rPr>
                <w:sz w:val="16"/>
                <w:szCs w:val="16"/>
              </w:rPr>
              <w:t>o celular</w:t>
            </w:r>
          </w:p>
        </w:tc>
        <w:tc>
          <w:tcPr>
            <w:tcW w:w="1134" w:type="dxa"/>
            <w:tcBorders>
              <w:top w:val="double"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r>
              <w:rPr>
                <w:sz w:val="16"/>
                <w:szCs w:val="16"/>
              </w:rPr>
              <w:t xml:space="preserve">Tiempo </w:t>
            </w:r>
          </w:p>
        </w:tc>
        <w:tc>
          <w:tcPr>
            <w:tcW w:w="1134" w:type="dxa"/>
            <w:tcBorders>
              <w:top w:val="double" w:sz="6" w:space="0" w:color="auto"/>
              <w:left w:val="dotted" w:sz="6" w:space="0" w:color="auto"/>
              <w:bottom w:val="double" w:sz="6" w:space="0" w:color="auto"/>
              <w:right w:val="double" w:sz="6" w:space="0" w:color="auto"/>
            </w:tcBorders>
          </w:tcPr>
          <w:p w:rsidR="005A47E5" w:rsidRPr="006B7F12" w:rsidRDefault="005A47E5" w:rsidP="002C5B55">
            <w:pPr>
              <w:tabs>
                <w:tab w:val="left" w:pos="7797"/>
              </w:tabs>
              <w:jc w:val="center"/>
              <w:rPr>
                <w:sz w:val="16"/>
                <w:szCs w:val="16"/>
              </w:rPr>
            </w:pPr>
            <w:r w:rsidRPr="006B7F12">
              <w:rPr>
                <w:sz w:val="16"/>
                <w:szCs w:val="16"/>
              </w:rPr>
              <w:t>Nivel de escalamiento</w:t>
            </w:r>
          </w:p>
        </w:tc>
      </w:tr>
      <w:tr w:rsidR="005A47E5" w:rsidRPr="006B7F12" w:rsidTr="002C5B55">
        <w:trPr>
          <w:cantSplit/>
        </w:trPr>
        <w:tc>
          <w:tcPr>
            <w:tcW w:w="2701" w:type="dxa"/>
            <w:tcBorders>
              <w:top w:val="nil"/>
              <w:left w:val="nil"/>
              <w:bottom w:val="nil"/>
              <w:right w:val="nil"/>
            </w:tcBorders>
          </w:tcPr>
          <w:p w:rsidR="005A47E5" w:rsidRPr="006B7F12" w:rsidRDefault="005A47E5" w:rsidP="002C5B55">
            <w:pPr>
              <w:tabs>
                <w:tab w:val="left" w:pos="7797"/>
              </w:tabs>
              <w:rPr>
                <w:sz w:val="8"/>
                <w:szCs w:val="8"/>
              </w:rPr>
            </w:pPr>
          </w:p>
        </w:tc>
        <w:tc>
          <w:tcPr>
            <w:tcW w:w="1553" w:type="dxa"/>
            <w:tcBorders>
              <w:top w:val="nil"/>
              <w:left w:val="nil"/>
              <w:bottom w:val="nil"/>
              <w:right w:val="nil"/>
            </w:tcBorders>
          </w:tcPr>
          <w:p w:rsidR="005A47E5" w:rsidRPr="006B7F12" w:rsidRDefault="005A47E5" w:rsidP="002C5B55">
            <w:pPr>
              <w:tabs>
                <w:tab w:val="left" w:pos="7797"/>
              </w:tabs>
              <w:jc w:val="center"/>
              <w:rPr>
                <w:sz w:val="8"/>
                <w:szCs w:val="8"/>
              </w:rPr>
            </w:pPr>
          </w:p>
        </w:tc>
        <w:tc>
          <w:tcPr>
            <w:tcW w:w="1276" w:type="dxa"/>
            <w:tcBorders>
              <w:top w:val="nil"/>
              <w:left w:val="nil"/>
              <w:bottom w:val="nil"/>
              <w:right w:val="nil"/>
            </w:tcBorders>
          </w:tcPr>
          <w:p w:rsidR="005A47E5" w:rsidRPr="006B7F12" w:rsidRDefault="005A47E5" w:rsidP="002C5B55">
            <w:pPr>
              <w:tabs>
                <w:tab w:val="left" w:pos="7797"/>
              </w:tabs>
              <w:jc w:val="center"/>
              <w:rPr>
                <w:sz w:val="8"/>
                <w:szCs w:val="8"/>
              </w:rPr>
            </w:pPr>
          </w:p>
        </w:tc>
        <w:tc>
          <w:tcPr>
            <w:tcW w:w="992" w:type="dxa"/>
            <w:tcBorders>
              <w:top w:val="nil"/>
              <w:left w:val="nil"/>
              <w:bottom w:val="nil"/>
              <w:right w:val="nil"/>
            </w:tcBorders>
          </w:tcPr>
          <w:p w:rsidR="005A47E5" w:rsidRPr="006B7F12" w:rsidRDefault="005A47E5" w:rsidP="002C5B55">
            <w:pPr>
              <w:tabs>
                <w:tab w:val="left" w:pos="7797"/>
              </w:tabs>
              <w:jc w:val="center"/>
              <w:rPr>
                <w:sz w:val="8"/>
                <w:szCs w:val="8"/>
              </w:rPr>
            </w:pPr>
          </w:p>
        </w:tc>
        <w:tc>
          <w:tcPr>
            <w:tcW w:w="1701" w:type="dxa"/>
            <w:tcBorders>
              <w:top w:val="nil"/>
              <w:left w:val="nil"/>
              <w:bottom w:val="nil"/>
              <w:right w:val="nil"/>
            </w:tcBorders>
          </w:tcPr>
          <w:p w:rsidR="005A47E5" w:rsidRPr="006B7F12" w:rsidRDefault="005A47E5" w:rsidP="002C5B55">
            <w:pPr>
              <w:tabs>
                <w:tab w:val="left" w:pos="7797"/>
              </w:tabs>
              <w:jc w:val="center"/>
              <w:rPr>
                <w:sz w:val="8"/>
                <w:szCs w:val="8"/>
              </w:rPr>
            </w:pPr>
          </w:p>
        </w:tc>
        <w:tc>
          <w:tcPr>
            <w:tcW w:w="1134" w:type="dxa"/>
            <w:tcBorders>
              <w:top w:val="nil"/>
              <w:left w:val="nil"/>
              <w:bottom w:val="nil"/>
              <w:right w:val="nil"/>
            </w:tcBorders>
          </w:tcPr>
          <w:p w:rsidR="005A47E5" w:rsidRPr="006B7F12" w:rsidRDefault="005A47E5" w:rsidP="002C5B55">
            <w:pPr>
              <w:tabs>
                <w:tab w:val="left" w:pos="7797"/>
              </w:tabs>
              <w:jc w:val="center"/>
              <w:rPr>
                <w:sz w:val="8"/>
                <w:szCs w:val="8"/>
              </w:rPr>
            </w:pPr>
          </w:p>
        </w:tc>
        <w:tc>
          <w:tcPr>
            <w:tcW w:w="1134" w:type="dxa"/>
            <w:tcBorders>
              <w:top w:val="nil"/>
              <w:left w:val="nil"/>
              <w:bottom w:val="nil"/>
              <w:right w:val="nil"/>
            </w:tcBorders>
          </w:tcPr>
          <w:p w:rsidR="005A47E5" w:rsidRPr="006B7F12" w:rsidRDefault="005A47E5" w:rsidP="002C5B55">
            <w:pPr>
              <w:tabs>
                <w:tab w:val="left" w:pos="7797"/>
              </w:tabs>
              <w:jc w:val="center"/>
              <w:rPr>
                <w:sz w:val="8"/>
                <w:szCs w:val="8"/>
              </w:rPr>
            </w:pPr>
          </w:p>
        </w:tc>
      </w:tr>
      <w:tr w:rsidR="005A47E5" w:rsidRPr="006B7F12" w:rsidTr="002C5B55">
        <w:trPr>
          <w:cantSplit/>
        </w:trPr>
        <w:tc>
          <w:tcPr>
            <w:tcW w:w="2701" w:type="dxa"/>
            <w:tcBorders>
              <w:top w:val="double" w:sz="6" w:space="0" w:color="auto"/>
              <w:left w:val="double" w:sz="6" w:space="0" w:color="auto"/>
              <w:bottom w:val="dotted" w:sz="6" w:space="0" w:color="auto"/>
              <w:right w:val="dotted" w:sz="6" w:space="0" w:color="auto"/>
            </w:tcBorders>
          </w:tcPr>
          <w:p w:rsidR="005A47E5" w:rsidRDefault="005A47E5" w:rsidP="002C5B55">
            <w:pPr>
              <w:rPr>
                <w:sz w:val="16"/>
              </w:rPr>
            </w:pPr>
            <w:r>
              <w:rPr>
                <w:sz w:val="16"/>
              </w:rPr>
              <w:t>Alfredo Baez Rios</w:t>
            </w:r>
          </w:p>
          <w:p w:rsidR="005A47E5" w:rsidRPr="006B7F12" w:rsidRDefault="005A47E5" w:rsidP="002C5B55">
            <w:pPr>
              <w:tabs>
                <w:tab w:val="left" w:pos="7797"/>
              </w:tabs>
              <w:rPr>
                <w:sz w:val="16"/>
                <w:szCs w:val="16"/>
              </w:rPr>
            </w:pPr>
          </w:p>
        </w:tc>
        <w:tc>
          <w:tcPr>
            <w:tcW w:w="1553" w:type="dxa"/>
            <w:tcBorders>
              <w:top w:val="double" w:sz="6" w:space="0" w:color="auto"/>
              <w:left w:val="dotted" w:sz="6" w:space="0" w:color="auto"/>
              <w:bottom w:val="dotted" w:sz="6" w:space="0" w:color="auto"/>
              <w:right w:val="dotted" w:sz="6" w:space="0" w:color="auto"/>
            </w:tcBorders>
          </w:tcPr>
          <w:p w:rsidR="005A47E5" w:rsidRPr="00F030E7" w:rsidRDefault="005A47E5" w:rsidP="002C5B55">
            <w:pPr>
              <w:tabs>
                <w:tab w:val="left" w:pos="7797"/>
              </w:tabs>
              <w:jc w:val="center"/>
              <w:rPr>
                <w:sz w:val="16"/>
                <w:szCs w:val="16"/>
              </w:rPr>
            </w:pPr>
            <w:proofErr w:type="spellStart"/>
            <w:r w:rsidRPr="00F55632">
              <w:rPr>
                <w:sz w:val="16"/>
                <w:szCs w:val="16"/>
              </w:rPr>
              <w:t>Infrastructure</w:t>
            </w:r>
            <w:proofErr w:type="spellEnd"/>
            <w:r w:rsidRPr="00F55632">
              <w:rPr>
                <w:sz w:val="16"/>
                <w:szCs w:val="16"/>
              </w:rPr>
              <w:t xml:space="preserve"> Sr </w:t>
            </w:r>
            <w:proofErr w:type="spellStart"/>
            <w:r w:rsidRPr="00F55632">
              <w:rPr>
                <w:sz w:val="16"/>
                <w:szCs w:val="16"/>
              </w:rPr>
              <w:t>Tech</w:t>
            </w:r>
            <w:proofErr w:type="spellEnd"/>
            <w:r w:rsidRPr="00F55632">
              <w:rPr>
                <w:sz w:val="16"/>
                <w:szCs w:val="16"/>
              </w:rPr>
              <w:t xml:space="preserve"> </w:t>
            </w:r>
            <w:proofErr w:type="spellStart"/>
            <w:r w:rsidRPr="00F55632">
              <w:rPr>
                <w:sz w:val="16"/>
                <w:szCs w:val="16"/>
              </w:rPr>
              <w:t>Analys</w:t>
            </w:r>
            <w:proofErr w:type="spellEnd"/>
          </w:p>
        </w:tc>
        <w:tc>
          <w:tcPr>
            <w:tcW w:w="1276" w:type="dxa"/>
            <w:tcBorders>
              <w:top w:val="double"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sidRPr="00F55632">
              <w:rPr>
                <w:sz w:val="16"/>
              </w:rPr>
              <w:t xml:space="preserve">Unix </w:t>
            </w:r>
            <w:proofErr w:type="spellStart"/>
            <w:r w:rsidRPr="00F55632">
              <w:rPr>
                <w:sz w:val="16"/>
              </w:rPr>
              <w:t>enterprise</w:t>
            </w:r>
            <w:proofErr w:type="spellEnd"/>
            <w:r w:rsidRPr="00F55632">
              <w:rPr>
                <w:sz w:val="16"/>
              </w:rPr>
              <w:t xml:space="preserve"> Management</w:t>
            </w:r>
          </w:p>
        </w:tc>
        <w:tc>
          <w:tcPr>
            <w:tcW w:w="992" w:type="dxa"/>
            <w:tcBorders>
              <w:top w:val="double" w:sz="6" w:space="0" w:color="auto"/>
              <w:left w:val="dotted" w:sz="6" w:space="0" w:color="auto"/>
              <w:bottom w:val="dotted" w:sz="6" w:space="0" w:color="auto"/>
              <w:right w:val="dotted" w:sz="6" w:space="0" w:color="auto"/>
            </w:tcBorders>
          </w:tcPr>
          <w:p w:rsidR="005A47E5" w:rsidRDefault="005A47E5" w:rsidP="002C5B55">
            <w:pPr>
              <w:rPr>
                <w:sz w:val="16"/>
              </w:rPr>
            </w:pPr>
            <w:r w:rsidRPr="00F030E7">
              <w:rPr>
                <w:sz w:val="16"/>
                <w:szCs w:val="16"/>
                <w:lang w:val="es-ES"/>
              </w:rPr>
              <w:t xml:space="preserve">   Red </w:t>
            </w:r>
            <w:r>
              <w:rPr>
                <w:sz w:val="16"/>
              </w:rPr>
              <w:t>5</w:t>
            </w:r>
            <w:r w:rsidRPr="00F55632">
              <w:rPr>
                <w:sz w:val="16"/>
              </w:rPr>
              <w:t>6717</w:t>
            </w:r>
          </w:p>
          <w:p w:rsidR="005A47E5" w:rsidRPr="00F030E7" w:rsidRDefault="005A47E5" w:rsidP="002C5B55">
            <w:pPr>
              <w:tabs>
                <w:tab w:val="left" w:pos="7797"/>
              </w:tabs>
              <w:jc w:val="center"/>
              <w:rPr>
                <w:sz w:val="16"/>
                <w:szCs w:val="16"/>
                <w:lang w:val="es-ES"/>
              </w:rPr>
            </w:pPr>
          </w:p>
        </w:tc>
        <w:tc>
          <w:tcPr>
            <w:tcW w:w="1701" w:type="dxa"/>
            <w:tcBorders>
              <w:top w:val="double"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uble"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r>
              <w:rPr>
                <w:sz w:val="16"/>
                <w:szCs w:val="16"/>
                <w:lang w:val="es-ES"/>
              </w:rPr>
              <w:t>En forma inmediata</w:t>
            </w:r>
          </w:p>
        </w:tc>
        <w:tc>
          <w:tcPr>
            <w:tcW w:w="1134" w:type="dxa"/>
            <w:tcBorders>
              <w:top w:val="double"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lang w:val="es-ES"/>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Default="005A47E5" w:rsidP="002C5B55">
            <w:pPr>
              <w:tabs>
                <w:tab w:val="left" w:pos="7797"/>
              </w:tabs>
              <w:rPr>
                <w:sz w:val="16"/>
              </w:rPr>
            </w:pPr>
            <w:r>
              <w:rPr>
                <w:sz w:val="16"/>
              </w:rPr>
              <w:t>Operación CAM</w:t>
            </w: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276" w:type="dxa"/>
            <w:tcBorders>
              <w:top w:val="dotted" w:sz="6" w:space="0" w:color="auto"/>
              <w:left w:val="dotted" w:sz="6" w:space="0" w:color="auto"/>
              <w:bottom w:val="dotted" w:sz="6" w:space="0" w:color="auto"/>
              <w:right w:val="dotted" w:sz="6" w:space="0" w:color="auto"/>
            </w:tcBorders>
          </w:tcPr>
          <w:p w:rsidR="005A47E5" w:rsidRPr="00E911EB" w:rsidRDefault="005A47E5" w:rsidP="002C5B55">
            <w:pPr>
              <w:tabs>
                <w:tab w:val="left" w:pos="7797"/>
              </w:tabs>
              <w:jc w:val="center"/>
              <w:rPr>
                <w:sz w:val="16"/>
                <w:szCs w:val="15"/>
              </w:rPr>
            </w:pPr>
          </w:p>
        </w:tc>
        <w:tc>
          <w:tcPr>
            <w:tcW w:w="992" w:type="dxa"/>
            <w:tcBorders>
              <w:top w:val="dotted" w:sz="6" w:space="0" w:color="auto"/>
              <w:left w:val="dotted" w:sz="6" w:space="0" w:color="auto"/>
              <w:bottom w:val="dotted" w:sz="6" w:space="0" w:color="auto"/>
              <w:right w:val="dotted" w:sz="6" w:space="0" w:color="auto"/>
            </w:tcBorders>
          </w:tcPr>
          <w:p w:rsidR="005A47E5" w:rsidRDefault="005A47E5" w:rsidP="002C5B55">
            <w:pPr>
              <w:tabs>
                <w:tab w:val="left" w:pos="7797"/>
              </w:tabs>
              <w:jc w:val="center"/>
              <w:rPr>
                <w:sz w:val="16"/>
              </w:rPr>
            </w:pP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Default="005A47E5" w:rsidP="002C5B55">
            <w:pPr>
              <w:tabs>
                <w:tab w:val="left" w:pos="7797"/>
              </w:tabs>
              <w:rPr>
                <w:sz w:val="16"/>
              </w:rPr>
            </w:pPr>
            <w:r w:rsidRPr="00D673A6">
              <w:rPr>
                <w:sz w:val="16"/>
              </w:rPr>
              <w:t xml:space="preserve">Evaristo </w:t>
            </w:r>
            <w:proofErr w:type="spellStart"/>
            <w:r w:rsidRPr="00D673A6">
              <w:rPr>
                <w:sz w:val="16"/>
              </w:rPr>
              <w:t>Ortíz</w:t>
            </w:r>
            <w:proofErr w:type="spellEnd"/>
            <w:r w:rsidRPr="00D673A6">
              <w:rPr>
                <w:sz w:val="16"/>
              </w:rPr>
              <w:t xml:space="preserve"> Ibarra</w:t>
            </w: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roofErr w:type="spellStart"/>
            <w:r w:rsidRPr="00307D24">
              <w:rPr>
                <w:sz w:val="16"/>
                <w:szCs w:val="16"/>
              </w:rPr>
              <w:t>Infrastructure</w:t>
            </w:r>
            <w:proofErr w:type="spellEnd"/>
            <w:r w:rsidRPr="00307D24">
              <w:rPr>
                <w:sz w:val="16"/>
                <w:szCs w:val="16"/>
              </w:rPr>
              <w:t xml:space="preserve"> Sr. Supervisor</w:t>
            </w:r>
          </w:p>
        </w:tc>
        <w:tc>
          <w:tcPr>
            <w:tcW w:w="1276" w:type="dxa"/>
            <w:tcBorders>
              <w:top w:val="dotted" w:sz="6" w:space="0" w:color="auto"/>
              <w:left w:val="dotted" w:sz="6" w:space="0" w:color="auto"/>
              <w:bottom w:val="dotted" w:sz="6" w:space="0" w:color="auto"/>
              <w:right w:val="dotted" w:sz="6" w:space="0" w:color="auto"/>
            </w:tcBorders>
          </w:tcPr>
          <w:p w:rsidR="005A47E5" w:rsidRDefault="005A47E5" w:rsidP="002C5B55">
            <w:pPr>
              <w:tabs>
                <w:tab w:val="left" w:pos="7797"/>
              </w:tabs>
              <w:jc w:val="center"/>
              <w:rPr>
                <w:sz w:val="16"/>
              </w:rPr>
            </w:pPr>
            <w:r w:rsidRPr="00307D24">
              <w:rPr>
                <w:sz w:val="16"/>
              </w:rPr>
              <w:t xml:space="preserve">DCO </w:t>
            </w:r>
            <w:proofErr w:type="spellStart"/>
            <w:r w:rsidRPr="00307D24">
              <w:rPr>
                <w:sz w:val="16"/>
              </w:rPr>
              <w:t>Command</w:t>
            </w:r>
            <w:proofErr w:type="spellEnd"/>
            <w:r w:rsidRPr="00307D24">
              <w:rPr>
                <w:sz w:val="16"/>
              </w:rPr>
              <w:t xml:space="preserve"> Center</w:t>
            </w:r>
          </w:p>
          <w:p w:rsidR="005A47E5" w:rsidRPr="00EC2570" w:rsidRDefault="005A47E5" w:rsidP="002C5B55">
            <w:pPr>
              <w:tabs>
                <w:tab w:val="left" w:pos="7797"/>
              </w:tabs>
              <w:jc w:val="center"/>
              <w:rPr>
                <w:sz w:val="16"/>
              </w:rPr>
            </w:pPr>
            <w:r>
              <w:rPr>
                <w:sz w:val="16"/>
              </w:rPr>
              <w:t>(CAM)</w:t>
            </w:r>
          </w:p>
        </w:tc>
        <w:tc>
          <w:tcPr>
            <w:tcW w:w="992" w:type="dxa"/>
            <w:tcBorders>
              <w:top w:val="dotted" w:sz="6" w:space="0" w:color="auto"/>
              <w:left w:val="dotted" w:sz="6" w:space="0" w:color="auto"/>
              <w:bottom w:val="dotted" w:sz="6" w:space="0" w:color="auto"/>
              <w:right w:val="dotted" w:sz="6" w:space="0" w:color="auto"/>
            </w:tcBorders>
          </w:tcPr>
          <w:p w:rsidR="005A47E5" w:rsidRDefault="005A47E5" w:rsidP="002C5B55">
            <w:pPr>
              <w:tabs>
                <w:tab w:val="left" w:pos="7797"/>
              </w:tabs>
              <w:jc w:val="center"/>
              <w:rPr>
                <w:sz w:val="16"/>
              </w:rPr>
            </w:pPr>
            <w:r>
              <w:rPr>
                <w:sz w:val="16"/>
              </w:rPr>
              <w:t>Red 54735</w:t>
            </w: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Default="005A47E5" w:rsidP="002C5B55">
            <w:pPr>
              <w:tabs>
                <w:tab w:val="left" w:pos="7797"/>
              </w:tabs>
              <w:rPr>
                <w:sz w:val="16"/>
              </w:rPr>
            </w:pP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276" w:type="dxa"/>
            <w:tcBorders>
              <w:top w:val="dotted" w:sz="6" w:space="0" w:color="auto"/>
              <w:left w:val="dotted" w:sz="6" w:space="0" w:color="auto"/>
              <w:bottom w:val="dotted" w:sz="6" w:space="0" w:color="auto"/>
              <w:right w:val="dotted" w:sz="6" w:space="0" w:color="auto"/>
            </w:tcBorders>
          </w:tcPr>
          <w:p w:rsidR="005A47E5" w:rsidRPr="00E911EB" w:rsidRDefault="005A47E5" w:rsidP="002C5B55">
            <w:pPr>
              <w:tabs>
                <w:tab w:val="left" w:pos="7797"/>
              </w:tabs>
              <w:jc w:val="center"/>
              <w:rPr>
                <w:sz w:val="16"/>
                <w:szCs w:val="15"/>
              </w:rPr>
            </w:pPr>
          </w:p>
        </w:tc>
        <w:tc>
          <w:tcPr>
            <w:tcW w:w="992" w:type="dxa"/>
            <w:tcBorders>
              <w:top w:val="dotted" w:sz="6" w:space="0" w:color="auto"/>
              <w:left w:val="dotted" w:sz="6" w:space="0" w:color="auto"/>
              <w:bottom w:val="dotted" w:sz="6" w:space="0" w:color="auto"/>
              <w:right w:val="dotted" w:sz="6" w:space="0" w:color="auto"/>
            </w:tcBorders>
          </w:tcPr>
          <w:p w:rsidR="005A47E5" w:rsidRDefault="005A47E5" w:rsidP="002C5B55">
            <w:pPr>
              <w:tabs>
                <w:tab w:val="left" w:pos="7797"/>
              </w:tabs>
              <w:jc w:val="center"/>
              <w:rPr>
                <w:sz w:val="16"/>
              </w:rPr>
            </w:pP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Default="005A47E5" w:rsidP="002C5B55">
            <w:pPr>
              <w:tabs>
                <w:tab w:val="left" w:pos="7797"/>
              </w:tabs>
              <w:rPr>
                <w:sz w:val="16"/>
              </w:rPr>
            </w:pP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276" w:type="dxa"/>
            <w:tcBorders>
              <w:top w:val="dotted" w:sz="6" w:space="0" w:color="auto"/>
              <w:left w:val="dotted" w:sz="6" w:space="0" w:color="auto"/>
              <w:bottom w:val="dotted" w:sz="6" w:space="0" w:color="auto"/>
              <w:right w:val="dotted" w:sz="6" w:space="0" w:color="auto"/>
            </w:tcBorders>
          </w:tcPr>
          <w:p w:rsidR="005A47E5" w:rsidRPr="00E911EB" w:rsidRDefault="005A47E5" w:rsidP="002C5B55">
            <w:pPr>
              <w:tabs>
                <w:tab w:val="left" w:pos="7797"/>
              </w:tabs>
              <w:jc w:val="center"/>
              <w:rPr>
                <w:sz w:val="16"/>
                <w:szCs w:val="15"/>
              </w:rPr>
            </w:pPr>
          </w:p>
        </w:tc>
        <w:tc>
          <w:tcPr>
            <w:tcW w:w="992" w:type="dxa"/>
            <w:tcBorders>
              <w:top w:val="dotted" w:sz="6" w:space="0" w:color="auto"/>
              <w:left w:val="dotted" w:sz="6" w:space="0" w:color="auto"/>
              <w:bottom w:val="dotted" w:sz="6" w:space="0" w:color="auto"/>
              <w:right w:val="dotted" w:sz="6" w:space="0" w:color="auto"/>
            </w:tcBorders>
          </w:tcPr>
          <w:p w:rsidR="005A47E5" w:rsidRDefault="005A47E5" w:rsidP="002C5B55">
            <w:pPr>
              <w:tabs>
                <w:tab w:val="left" w:pos="7797"/>
              </w:tabs>
              <w:jc w:val="center"/>
              <w:rPr>
                <w:sz w:val="16"/>
              </w:rPr>
            </w:pP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Pr="006B7F12" w:rsidRDefault="005A47E5" w:rsidP="002C5B55">
            <w:pPr>
              <w:tabs>
                <w:tab w:val="left" w:pos="7797"/>
              </w:tabs>
              <w:rPr>
                <w:sz w:val="16"/>
                <w:szCs w:val="16"/>
              </w:rPr>
            </w:pPr>
            <w:r>
              <w:rPr>
                <w:sz w:val="16"/>
              </w:rPr>
              <w:t>Javier Alberto Quiroz Herrera</w:t>
            </w: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roofErr w:type="spellStart"/>
            <w:r w:rsidRPr="00F84A60">
              <w:rPr>
                <w:sz w:val="16"/>
                <w:szCs w:val="16"/>
              </w:rPr>
              <w:t>Engineering</w:t>
            </w:r>
            <w:proofErr w:type="spellEnd"/>
            <w:r w:rsidRPr="00F84A60">
              <w:rPr>
                <w:sz w:val="16"/>
                <w:szCs w:val="16"/>
              </w:rPr>
              <w:t xml:space="preserve"> </w:t>
            </w:r>
            <w:proofErr w:type="spellStart"/>
            <w:r w:rsidRPr="00F84A60">
              <w:rPr>
                <w:sz w:val="16"/>
                <w:szCs w:val="16"/>
              </w:rPr>
              <w:t>Analyst</w:t>
            </w:r>
            <w:proofErr w:type="spellEnd"/>
            <w:r w:rsidRPr="00F84A60">
              <w:rPr>
                <w:sz w:val="16"/>
                <w:szCs w:val="16"/>
              </w:rPr>
              <w:t xml:space="preserve"> 2</w:t>
            </w:r>
          </w:p>
        </w:tc>
        <w:tc>
          <w:tcPr>
            <w:tcW w:w="1276"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sidRPr="00427255">
              <w:rPr>
                <w:sz w:val="16"/>
                <w:szCs w:val="15"/>
              </w:rPr>
              <w:t xml:space="preserve">Mexico Data Center </w:t>
            </w:r>
            <w:proofErr w:type="spellStart"/>
            <w:r w:rsidRPr="00427255">
              <w:rPr>
                <w:sz w:val="16"/>
                <w:szCs w:val="15"/>
              </w:rPr>
              <w:t>Operations</w:t>
            </w:r>
            <w:proofErr w:type="spellEnd"/>
          </w:p>
        </w:tc>
        <w:tc>
          <w:tcPr>
            <w:tcW w:w="992" w:type="dxa"/>
            <w:tcBorders>
              <w:top w:val="dotted" w:sz="6" w:space="0" w:color="auto"/>
              <w:left w:val="dotted" w:sz="6" w:space="0" w:color="auto"/>
              <w:bottom w:val="dotted" w:sz="6" w:space="0" w:color="auto"/>
              <w:right w:val="dotted" w:sz="6" w:space="0" w:color="auto"/>
            </w:tcBorders>
          </w:tcPr>
          <w:p w:rsidR="005A47E5" w:rsidRPr="00417F75" w:rsidRDefault="005A47E5" w:rsidP="002C5B55">
            <w:pPr>
              <w:tabs>
                <w:tab w:val="left" w:pos="7797"/>
              </w:tabs>
              <w:jc w:val="center"/>
              <w:rPr>
                <w:sz w:val="16"/>
                <w:szCs w:val="16"/>
              </w:rPr>
            </w:pPr>
            <w:r>
              <w:rPr>
                <w:sz w:val="16"/>
              </w:rPr>
              <w:t>79310</w:t>
            </w: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Pr="006B7F12" w:rsidRDefault="005A47E5" w:rsidP="00407E4A">
            <w:pPr>
              <w:tabs>
                <w:tab w:val="left" w:pos="7797"/>
              </w:tabs>
              <w:rPr>
                <w:sz w:val="16"/>
                <w:szCs w:val="16"/>
              </w:rPr>
            </w:pPr>
            <w:r w:rsidRPr="00D673A6">
              <w:rPr>
                <w:sz w:val="16"/>
              </w:rPr>
              <w:t>Angel Pérez Quintanar</w:t>
            </w:r>
            <w:r>
              <w:rPr>
                <w:sz w:val="16"/>
              </w:rPr>
              <w:t xml:space="preserve"> </w:t>
            </w:r>
            <w:r w:rsidRPr="00D673A6">
              <w:rPr>
                <w:sz w:val="16"/>
              </w:rPr>
              <w:t>/</w:t>
            </w:r>
            <w:r>
              <w:rPr>
                <w:sz w:val="16"/>
              </w:rPr>
              <w:t xml:space="preserve"> </w:t>
            </w:r>
            <w:r w:rsidR="00407E4A">
              <w:rPr>
                <w:sz w:val="16"/>
              </w:rPr>
              <w:t>Adriana Romero Paleta</w:t>
            </w:r>
            <w:r>
              <w:rPr>
                <w:sz w:val="16"/>
              </w:rPr>
              <w:t xml:space="preserve"> / </w:t>
            </w:r>
            <w:r w:rsidR="00D7445F">
              <w:rPr>
                <w:sz w:val="16"/>
              </w:rPr>
              <w:t>Julio Escobar Jantes</w:t>
            </w:r>
          </w:p>
        </w:tc>
        <w:tc>
          <w:tcPr>
            <w:tcW w:w="1553" w:type="dxa"/>
            <w:tcBorders>
              <w:top w:val="dotted" w:sz="6" w:space="0" w:color="auto"/>
              <w:left w:val="dotted" w:sz="6" w:space="0" w:color="auto"/>
              <w:bottom w:val="dotted" w:sz="6" w:space="0" w:color="auto"/>
              <w:right w:val="dotted" w:sz="6" w:space="0" w:color="auto"/>
            </w:tcBorders>
          </w:tcPr>
          <w:p w:rsidR="005A47E5" w:rsidRPr="00407E4A" w:rsidRDefault="00407E4A" w:rsidP="00407E4A">
            <w:pPr>
              <w:tabs>
                <w:tab w:val="left" w:pos="7797"/>
              </w:tabs>
              <w:jc w:val="center"/>
              <w:rPr>
                <w:sz w:val="16"/>
                <w:szCs w:val="16"/>
              </w:rPr>
            </w:pPr>
            <w:r w:rsidRPr="00407E4A">
              <w:rPr>
                <w:sz w:val="16"/>
                <w:szCs w:val="16"/>
              </w:rPr>
              <w:t>Soporte L3</w:t>
            </w:r>
            <w:r w:rsidR="00D7445F" w:rsidRPr="00407E4A">
              <w:rPr>
                <w:sz w:val="16"/>
                <w:szCs w:val="16"/>
              </w:rPr>
              <w:t xml:space="preserve"> / </w:t>
            </w:r>
            <w:r w:rsidRPr="00407E4A">
              <w:rPr>
                <w:sz w:val="16"/>
                <w:szCs w:val="16"/>
              </w:rPr>
              <w:t>Soporte L3</w:t>
            </w:r>
            <w:r w:rsidR="00D7445F" w:rsidRPr="00407E4A">
              <w:rPr>
                <w:sz w:val="16"/>
                <w:szCs w:val="16"/>
              </w:rPr>
              <w:t xml:space="preserve"> / </w:t>
            </w:r>
            <w:r w:rsidRPr="00407E4A">
              <w:rPr>
                <w:sz w:val="16"/>
                <w:szCs w:val="16"/>
              </w:rPr>
              <w:t>A</w:t>
            </w:r>
            <w:r>
              <w:rPr>
                <w:sz w:val="16"/>
                <w:szCs w:val="16"/>
              </w:rPr>
              <w:t xml:space="preserve">pp </w:t>
            </w:r>
            <w:proofErr w:type="spellStart"/>
            <w:r>
              <w:rPr>
                <w:sz w:val="16"/>
                <w:szCs w:val="16"/>
              </w:rPr>
              <w:t>Owner</w:t>
            </w:r>
            <w:proofErr w:type="spellEnd"/>
          </w:p>
        </w:tc>
        <w:tc>
          <w:tcPr>
            <w:tcW w:w="1276" w:type="dxa"/>
            <w:tcBorders>
              <w:top w:val="dotted" w:sz="6" w:space="0" w:color="auto"/>
              <w:left w:val="dotted" w:sz="6" w:space="0" w:color="auto"/>
              <w:bottom w:val="dotted" w:sz="6" w:space="0" w:color="auto"/>
              <w:right w:val="dotted" w:sz="6" w:space="0" w:color="auto"/>
            </w:tcBorders>
          </w:tcPr>
          <w:p w:rsidR="005A47E5" w:rsidRPr="006B7F12" w:rsidRDefault="003C04F8" w:rsidP="002C5B55">
            <w:pPr>
              <w:tabs>
                <w:tab w:val="left" w:pos="7797"/>
              </w:tabs>
              <w:jc w:val="center"/>
              <w:rPr>
                <w:sz w:val="16"/>
                <w:szCs w:val="16"/>
              </w:rPr>
            </w:pPr>
            <w:r>
              <w:rPr>
                <w:sz w:val="16"/>
              </w:rPr>
              <w:t>TIM Tarjetas</w:t>
            </w:r>
          </w:p>
        </w:tc>
        <w:tc>
          <w:tcPr>
            <w:tcW w:w="992" w:type="dxa"/>
            <w:tcBorders>
              <w:top w:val="dotted" w:sz="6" w:space="0" w:color="auto"/>
              <w:left w:val="dotted" w:sz="6" w:space="0" w:color="auto"/>
              <w:bottom w:val="dotted" w:sz="6" w:space="0" w:color="auto"/>
              <w:right w:val="dotted" w:sz="6" w:space="0" w:color="auto"/>
            </w:tcBorders>
          </w:tcPr>
          <w:p w:rsidR="005A47E5" w:rsidRPr="006B7F12" w:rsidRDefault="005A47E5" w:rsidP="005F1648">
            <w:pPr>
              <w:tabs>
                <w:tab w:val="left" w:pos="7797"/>
              </w:tabs>
              <w:jc w:val="center"/>
              <w:rPr>
                <w:sz w:val="16"/>
                <w:szCs w:val="16"/>
              </w:rPr>
            </w:pPr>
            <w:r>
              <w:rPr>
                <w:sz w:val="16"/>
              </w:rPr>
              <w:t xml:space="preserve">50551 / </w:t>
            </w:r>
            <w:r w:rsidRPr="00E80DA1">
              <w:rPr>
                <w:sz w:val="16"/>
              </w:rPr>
              <w:t>509</w:t>
            </w:r>
            <w:r>
              <w:rPr>
                <w:sz w:val="16"/>
              </w:rPr>
              <w:t>4</w:t>
            </w:r>
            <w:r w:rsidRPr="00E80DA1">
              <w:rPr>
                <w:sz w:val="16"/>
              </w:rPr>
              <w:t>6</w:t>
            </w:r>
            <w:r>
              <w:rPr>
                <w:sz w:val="16"/>
              </w:rPr>
              <w:t xml:space="preserve"> / </w:t>
            </w:r>
            <w:r w:rsidR="005F1648">
              <w:rPr>
                <w:sz w:val="16"/>
              </w:rPr>
              <w:t>56783</w:t>
            </w: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Pr>
                <w:sz w:val="16"/>
                <w:szCs w:val="16"/>
              </w:rPr>
              <w:t>En forma inmediata</w:t>
            </w: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Pr="00D7445F" w:rsidRDefault="005A47E5" w:rsidP="002C5B55">
            <w:pPr>
              <w:tabs>
                <w:tab w:val="left" w:pos="7797"/>
              </w:tabs>
              <w:rPr>
                <w:sz w:val="16"/>
                <w:szCs w:val="16"/>
              </w:rPr>
            </w:pPr>
            <w:r w:rsidRPr="00086BE0">
              <w:rPr>
                <w:sz w:val="16"/>
                <w:szCs w:val="16"/>
              </w:rPr>
              <w:lastRenderedPageBreak/>
              <w:t>Gilberto Francisco</w:t>
            </w:r>
            <w:r w:rsidRPr="00D7445F">
              <w:rPr>
                <w:sz w:val="16"/>
                <w:szCs w:val="16"/>
              </w:rPr>
              <w:t xml:space="preserve">  Flores Gutierrez</w:t>
            </w:r>
          </w:p>
        </w:tc>
        <w:tc>
          <w:tcPr>
            <w:tcW w:w="1553" w:type="dxa"/>
            <w:tcBorders>
              <w:top w:val="dotted" w:sz="6" w:space="0" w:color="auto"/>
              <w:left w:val="dotted" w:sz="6" w:space="0" w:color="auto"/>
              <w:bottom w:val="dotted" w:sz="6" w:space="0" w:color="auto"/>
              <w:right w:val="dotted" w:sz="6" w:space="0" w:color="auto"/>
            </w:tcBorders>
          </w:tcPr>
          <w:p w:rsidR="005A47E5" w:rsidRPr="00D7445F" w:rsidRDefault="005A47E5" w:rsidP="002C5B55">
            <w:pPr>
              <w:tabs>
                <w:tab w:val="left" w:pos="7797"/>
              </w:tabs>
              <w:jc w:val="center"/>
              <w:rPr>
                <w:sz w:val="16"/>
                <w:szCs w:val="16"/>
              </w:rPr>
            </w:pPr>
          </w:p>
        </w:tc>
        <w:tc>
          <w:tcPr>
            <w:tcW w:w="1276"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sidRPr="00427255">
              <w:rPr>
                <w:sz w:val="16"/>
              </w:rPr>
              <w:t xml:space="preserve">Global DBA </w:t>
            </w:r>
            <w:proofErr w:type="spellStart"/>
            <w:r w:rsidRPr="00427255">
              <w:rPr>
                <w:sz w:val="16"/>
              </w:rPr>
              <w:t>Plat-</w:t>
            </w:r>
            <w:r>
              <w:rPr>
                <w:sz w:val="16"/>
              </w:rPr>
              <w:t>Mex</w:t>
            </w:r>
            <w:proofErr w:type="spellEnd"/>
            <w:r w:rsidRPr="00427255">
              <w:rPr>
                <w:sz w:val="16"/>
              </w:rPr>
              <w:t xml:space="preserve"> </w:t>
            </w:r>
            <w:r>
              <w:rPr>
                <w:sz w:val="16"/>
              </w:rPr>
              <w:t>(SYBASE)</w:t>
            </w:r>
          </w:p>
        </w:tc>
        <w:tc>
          <w:tcPr>
            <w:tcW w:w="992"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sidRPr="00086BE0">
              <w:rPr>
                <w:sz w:val="16"/>
              </w:rPr>
              <w:t>79774</w:t>
            </w: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Pr>
                <w:sz w:val="16"/>
                <w:szCs w:val="16"/>
              </w:rPr>
              <w:t>En forma inmediata</w:t>
            </w: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Pr="006B7F12" w:rsidRDefault="005A47E5" w:rsidP="002C5B55">
            <w:pPr>
              <w:tabs>
                <w:tab w:val="left" w:pos="7797"/>
              </w:tabs>
              <w:rPr>
                <w:sz w:val="16"/>
                <w:szCs w:val="16"/>
              </w:rPr>
            </w:pP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276"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992"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Pr="006B7F12" w:rsidRDefault="005A47E5" w:rsidP="002C5B55">
            <w:pPr>
              <w:tabs>
                <w:tab w:val="left" w:pos="7797"/>
              </w:tabs>
              <w:rPr>
                <w:sz w:val="16"/>
                <w:szCs w:val="16"/>
              </w:rPr>
            </w:pPr>
            <w:r>
              <w:rPr>
                <w:sz w:val="16"/>
              </w:rPr>
              <w:t>Francisco León Degollado</w:t>
            </w: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276"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Pr>
                <w:sz w:val="16"/>
              </w:rPr>
              <w:t>Operación TARCRE (TANDEM)</w:t>
            </w:r>
          </w:p>
        </w:tc>
        <w:tc>
          <w:tcPr>
            <w:tcW w:w="992"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Pr>
                <w:sz w:val="16"/>
              </w:rPr>
              <w:t>53950</w:t>
            </w: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Pr="006B7F12" w:rsidRDefault="005A47E5" w:rsidP="002C5B55">
            <w:pPr>
              <w:tabs>
                <w:tab w:val="left" w:pos="7797"/>
              </w:tabs>
              <w:rPr>
                <w:sz w:val="16"/>
                <w:szCs w:val="16"/>
              </w:rPr>
            </w:pPr>
            <w:r>
              <w:rPr>
                <w:sz w:val="16"/>
              </w:rPr>
              <w:t>Fernando Moreno</w:t>
            </w: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276"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Pr>
                <w:sz w:val="16"/>
              </w:rPr>
              <w:t>Operación IBM</w:t>
            </w:r>
          </w:p>
        </w:tc>
        <w:tc>
          <w:tcPr>
            <w:tcW w:w="992"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r>
              <w:rPr>
                <w:sz w:val="16"/>
              </w:rPr>
              <w:t>50020</w:t>
            </w: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tted" w:sz="6" w:space="0" w:color="auto"/>
              <w:right w:val="dotted" w:sz="6" w:space="0" w:color="auto"/>
            </w:tcBorders>
          </w:tcPr>
          <w:p w:rsidR="005A47E5" w:rsidRPr="006B7F12" w:rsidRDefault="005A47E5" w:rsidP="002C5B55">
            <w:pPr>
              <w:tabs>
                <w:tab w:val="left" w:pos="7797"/>
              </w:tabs>
              <w:rPr>
                <w:sz w:val="16"/>
                <w:szCs w:val="16"/>
              </w:rPr>
            </w:pPr>
          </w:p>
        </w:tc>
        <w:tc>
          <w:tcPr>
            <w:tcW w:w="1553"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276"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992"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701"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tted"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tted" w:sz="6" w:space="0" w:color="auto"/>
              <w:right w:val="double" w:sz="6" w:space="0" w:color="auto"/>
            </w:tcBorders>
          </w:tcPr>
          <w:p w:rsidR="005A47E5" w:rsidRPr="006B7F12" w:rsidRDefault="005A47E5" w:rsidP="002C5B55">
            <w:pPr>
              <w:tabs>
                <w:tab w:val="left" w:pos="7797"/>
              </w:tabs>
              <w:jc w:val="center"/>
              <w:rPr>
                <w:sz w:val="16"/>
                <w:szCs w:val="16"/>
              </w:rPr>
            </w:pPr>
          </w:p>
        </w:tc>
      </w:tr>
      <w:tr w:rsidR="005A47E5" w:rsidRPr="006B7F12" w:rsidTr="002C5B55">
        <w:trPr>
          <w:cantSplit/>
        </w:trPr>
        <w:tc>
          <w:tcPr>
            <w:tcW w:w="2701" w:type="dxa"/>
            <w:tcBorders>
              <w:top w:val="dotted" w:sz="6" w:space="0" w:color="auto"/>
              <w:left w:val="double" w:sz="6" w:space="0" w:color="auto"/>
              <w:bottom w:val="double" w:sz="6" w:space="0" w:color="auto"/>
              <w:right w:val="dotted" w:sz="6" w:space="0" w:color="auto"/>
            </w:tcBorders>
          </w:tcPr>
          <w:p w:rsidR="005A47E5" w:rsidRPr="006B7F12" w:rsidRDefault="005A47E5" w:rsidP="002C5B55">
            <w:pPr>
              <w:tabs>
                <w:tab w:val="left" w:pos="7797"/>
              </w:tabs>
              <w:rPr>
                <w:sz w:val="16"/>
                <w:szCs w:val="16"/>
              </w:rPr>
            </w:pPr>
          </w:p>
        </w:tc>
        <w:tc>
          <w:tcPr>
            <w:tcW w:w="1553" w:type="dxa"/>
            <w:tcBorders>
              <w:top w:val="dotted"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p>
        </w:tc>
        <w:tc>
          <w:tcPr>
            <w:tcW w:w="1276" w:type="dxa"/>
            <w:tcBorders>
              <w:top w:val="dotted"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p>
        </w:tc>
        <w:tc>
          <w:tcPr>
            <w:tcW w:w="992" w:type="dxa"/>
            <w:tcBorders>
              <w:top w:val="dotted"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p>
        </w:tc>
        <w:tc>
          <w:tcPr>
            <w:tcW w:w="1701" w:type="dxa"/>
            <w:tcBorders>
              <w:top w:val="dotted"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lang w:val="es-ES"/>
              </w:rPr>
            </w:pPr>
          </w:p>
        </w:tc>
        <w:tc>
          <w:tcPr>
            <w:tcW w:w="1134" w:type="dxa"/>
            <w:tcBorders>
              <w:top w:val="dotted" w:sz="6" w:space="0" w:color="auto"/>
              <w:left w:val="dotted" w:sz="6" w:space="0" w:color="auto"/>
              <w:bottom w:val="double" w:sz="6" w:space="0" w:color="auto"/>
              <w:right w:val="dotted" w:sz="6" w:space="0" w:color="auto"/>
            </w:tcBorders>
          </w:tcPr>
          <w:p w:rsidR="005A47E5" w:rsidRPr="006B7F12" w:rsidRDefault="005A47E5" w:rsidP="002C5B55">
            <w:pPr>
              <w:tabs>
                <w:tab w:val="left" w:pos="7797"/>
              </w:tabs>
              <w:jc w:val="center"/>
              <w:rPr>
                <w:sz w:val="16"/>
                <w:szCs w:val="16"/>
              </w:rPr>
            </w:pPr>
          </w:p>
        </w:tc>
        <w:tc>
          <w:tcPr>
            <w:tcW w:w="1134" w:type="dxa"/>
            <w:tcBorders>
              <w:top w:val="dotted" w:sz="6" w:space="0" w:color="auto"/>
              <w:left w:val="dotted" w:sz="6" w:space="0" w:color="auto"/>
              <w:bottom w:val="double" w:sz="6" w:space="0" w:color="auto"/>
              <w:right w:val="double" w:sz="6" w:space="0" w:color="auto"/>
            </w:tcBorders>
          </w:tcPr>
          <w:p w:rsidR="005A47E5" w:rsidRPr="006B7F12" w:rsidRDefault="005A47E5" w:rsidP="002C5B55">
            <w:pPr>
              <w:tabs>
                <w:tab w:val="left" w:pos="7797"/>
              </w:tabs>
              <w:jc w:val="center"/>
              <w:rPr>
                <w:sz w:val="16"/>
                <w:szCs w:val="16"/>
              </w:rPr>
            </w:pPr>
          </w:p>
        </w:tc>
      </w:tr>
    </w:tbl>
    <w:p w:rsidR="00603D53" w:rsidRDefault="00603D53" w:rsidP="00603D53"/>
    <w:p w:rsidR="000F14C0" w:rsidRPr="00B456E1" w:rsidRDefault="000F14C0" w:rsidP="00B456E1">
      <w:pPr>
        <w:rPr>
          <w:lang w:val="en-ZA"/>
        </w:rPr>
      </w:pPr>
    </w:p>
    <w:p w:rsidR="00435BFA" w:rsidRPr="00D61745" w:rsidRDefault="00BA51A4" w:rsidP="006135F1">
      <w:pPr>
        <w:pStyle w:val="Ttulo1"/>
        <w:keepLines/>
        <w:numPr>
          <w:ilvl w:val="0"/>
          <w:numId w:val="1"/>
        </w:numPr>
        <w:tabs>
          <w:tab w:val="left" w:pos="5760"/>
        </w:tabs>
        <w:spacing w:before="0" w:after="240"/>
        <w:ind w:left="0" w:firstLine="0"/>
        <w:rPr>
          <w:color w:val="0000FF"/>
          <w:sz w:val="24"/>
          <w:szCs w:val="24"/>
          <w:lang w:val="en-ZA"/>
        </w:rPr>
      </w:pPr>
      <w:bookmarkStart w:id="77" w:name="_Toc372869889"/>
      <w:bookmarkStart w:id="78" w:name="_Toc528859725"/>
      <w:r>
        <w:rPr>
          <w:color w:val="0000FF"/>
          <w:sz w:val="24"/>
          <w:szCs w:val="24"/>
          <w:lang w:val="en-ZA"/>
        </w:rPr>
        <w:t>APÉNDICE</w:t>
      </w:r>
      <w:bookmarkEnd w:id="77"/>
      <w:bookmarkEnd w:id="78"/>
    </w:p>
    <w:p w:rsidR="00435BFA" w:rsidRPr="00D61745" w:rsidRDefault="00ED5AEF" w:rsidP="006135F1">
      <w:pPr>
        <w:pStyle w:val="Ttulo2"/>
        <w:keepLines/>
        <w:numPr>
          <w:ilvl w:val="1"/>
          <w:numId w:val="1"/>
        </w:numPr>
        <w:pBdr>
          <w:bottom w:val="single" w:sz="4" w:space="1" w:color="000000"/>
        </w:pBdr>
        <w:tabs>
          <w:tab w:val="left" w:pos="5760"/>
        </w:tabs>
        <w:spacing w:before="360" w:after="0"/>
        <w:ind w:left="1206" w:hanging="576"/>
        <w:rPr>
          <w:color w:val="0000FF"/>
        </w:rPr>
      </w:pPr>
      <w:bookmarkStart w:id="79" w:name="_Toc528859726"/>
      <w:r>
        <w:rPr>
          <w:color w:val="0000FF"/>
        </w:rPr>
        <w:t>LAS SIGLAS.</w:t>
      </w:r>
      <w:bookmarkEnd w:id="79"/>
    </w:p>
    <w:p w:rsidR="00435BFA" w:rsidRDefault="00435BFA" w:rsidP="00435BFA">
      <w:pPr>
        <w:rPr>
          <w:iCs/>
          <w:color w:val="0D0D0D"/>
          <w:sz w:val="24"/>
          <w:szCs w:val="24"/>
        </w:rPr>
      </w:pPr>
    </w:p>
    <w:tbl>
      <w:tblPr>
        <w:tblW w:w="74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440"/>
      </w:tblGrid>
      <w:tr w:rsidR="00067A92" w:rsidRPr="00B309B1" w:rsidTr="00376684">
        <w:trPr>
          <w:trHeight w:val="300"/>
        </w:trPr>
        <w:tc>
          <w:tcPr>
            <w:tcW w:w="960" w:type="dxa"/>
            <w:shd w:val="clear" w:color="auto" w:fill="auto"/>
            <w:noWrap/>
            <w:vAlign w:val="bottom"/>
            <w:hideMark/>
          </w:tcPr>
          <w:p w:rsidR="00067A92" w:rsidRPr="00376684" w:rsidRDefault="00CB71F7" w:rsidP="00A11E9D">
            <w:pPr>
              <w:suppressAutoHyphens w:val="0"/>
              <w:ind w:left="0"/>
              <w:rPr>
                <w:color w:val="000000"/>
                <w:lang w:eastAsia="en-US"/>
              </w:rPr>
            </w:pPr>
            <w:r>
              <w:rPr>
                <w:color w:val="000000"/>
                <w:lang w:eastAsia="en-US"/>
              </w:rPr>
              <w:t>B. P. V</w:t>
            </w:r>
          </w:p>
        </w:tc>
        <w:tc>
          <w:tcPr>
            <w:tcW w:w="6440" w:type="dxa"/>
            <w:shd w:val="clear" w:color="auto" w:fill="auto"/>
            <w:noWrap/>
            <w:vAlign w:val="bottom"/>
            <w:hideMark/>
          </w:tcPr>
          <w:p w:rsidR="00067A92" w:rsidRPr="00EF2340" w:rsidRDefault="00CB71F7" w:rsidP="00A11E9D">
            <w:pPr>
              <w:suppressAutoHyphens w:val="0"/>
              <w:ind w:left="0"/>
              <w:rPr>
                <w:color w:val="000000"/>
                <w:lang w:val="en-US" w:eastAsia="en-US"/>
              </w:rPr>
            </w:pPr>
            <w:proofErr w:type="spellStart"/>
            <w:r>
              <w:rPr>
                <w:color w:val="000000"/>
                <w:lang w:val="en-US" w:eastAsia="en-US"/>
              </w:rPr>
              <w:t>Bóveda</w:t>
            </w:r>
            <w:proofErr w:type="spellEnd"/>
            <w:r>
              <w:rPr>
                <w:color w:val="000000"/>
                <w:lang w:val="en-US" w:eastAsia="en-US"/>
              </w:rPr>
              <w:t xml:space="preserve"> de </w:t>
            </w:r>
            <w:proofErr w:type="spellStart"/>
            <w:r>
              <w:rPr>
                <w:color w:val="000000"/>
                <w:lang w:val="en-US" w:eastAsia="en-US"/>
              </w:rPr>
              <w:t>Plástico</w:t>
            </w:r>
            <w:proofErr w:type="spellEnd"/>
            <w:r>
              <w:rPr>
                <w:color w:val="000000"/>
                <w:lang w:val="en-US" w:eastAsia="en-US"/>
              </w:rPr>
              <w:t xml:space="preserve"> </w:t>
            </w:r>
            <w:proofErr w:type="spellStart"/>
            <w:r>
              <w:rPr>
                <w:color w:val="000000"/>
                <w:lang w:val="en-US" w:eastAsia="en-US"/>
              </w:rPr>
              <w:t>Virgen</w:t>
            </w:r>
            <w:proofErr w:type="spellEnd"/>
            <w:r>
              <w:rPr>
                <w:color w:val="000000"/>
                <w:lang w:val="en-US" w:eastAsia="en-US"/>
              </w:rPr>
              <w:t>.</w:t>
            </w:r>
          </w:p>
        </w:tc>
      </w:tr>
      <w:tr w:rsidR="00067A92" w:rsidRPr="00CB71F7" w:rsidTr="00376684">
        <w:trPr>
          <w:trHeight w:val="300"/>
        </w:trPr>
        <w:tc>
          <w:tcPr>
            <w:tcW w:w="960" w:type="dxa"/>
            <w:shd w:val="clear" w:color="auto" w:fill="auto"/>
            <w:noWrap/>
            <w:vAlign w:val="bottom"/>
            <w:hideMark/>
          </w:tcPr>
          <w:p w:rsidR="00067A92" w:rsidRPr="00CB71F7" w:rsidRDefault="00CB71F7" w:rsidP="00376684">
            <w:pPr>
              <w:suppressAutoHyphens w:val="0"/>
              <w:ind w:left="0"/>
              <w:rPr>
                <w:color w:val="000000"/>
                <w:lang w:val="en-US" w:eastAsia="en-US"/>
              </w:rPr>
            </w:pPr>
            <w:r>
              <w:rPr>
                <w:color w:val="000000"/>
                <w:lang w:val="en-US" w:eastAsia="en-US"/>
              </w:rPr>
              <w:t>ODBC</w:t>
            </w:r>
          </w:p>
        </w:tc>
        <w:tc>
          <w:tcPr>
            <w:tcW w:w="6440" w:type="dxa"/>
            <w:shd w:val="clear" w:color="auto" w:fill="auto"/>
            <w:noWrap/>
            <w:vAlign w:val="bottom"/>
            <w:hideMark/>
          </w:tcPr>
          <w:p w:rsidR="00067A92" w:rsidRPr="00CB71F7" w:rsidRDefault="00CB71F7" w:rsidP="00376684">
            <w:pPr>
              <w:suppressAutoHyphens w:val="0"/>
              <w:ind w:left="0"/>
              <w:rPr>
                <w:color w:val="000000"/>
                <w:lang w:val="en-US" w:eastAsia="en-US"/>
              </w:rPr>
            </w:pPr>
            <w:proofErr w:type="spellStart"/>
            <w:r>
              <w:rPr>
                <w:color w:val="000000"/>
                <w:lang w:val="en-US" w:eastAsia="en-US"/>
              </w:rPr>
              <w:t>Conectividad</w:t>
            </w:r>
            <w:proofErr w:type="spellEnd"/>
            <w:r>
              <w:rPr>
                <w:color w:val="000000"/>
                <w:lang w:val="en-US" w:eastAsia="en-US"/>
              </w:rPr>
              <w:t xml:space="preserve"> </w:t>
            </w:r>
            <w:proofErr w:type="spellStart"/>
            <w:r>
              <w:rPr>
                <w:color w:val="000000"/>
                <w:lang w:val="en-US" w:eastAsia="en-US"/>
              </w:rPr>
              <w:t>abierta</w:t>
            </w:r>
            <w:proofErr w:type="spellEnd"/>
            <w:r>
              <w:rPr>
                <w:color w:val="000000"/>
                <w:lang w:val="en-US" w:eastAsia="en-US"/>
              </w:rPr>
              <w:t xml:space="preserve"> de bases</w:t>
            </w:r>
          </w:p>
        </w:tc>
      </w:tr>
      <w:tr w:rsidR="00067A92" w:rsidRPr="00CB71F7" w:rsidTr="00376684">
        <w:trPr>
          <w:trHeight w:val="300"/>
        </w:trPr>
        <w:tc>
          <w:tcPr>
            <w:tcW w:w="960" w:type="dxa"/>
            <w:shd w:val="clear" w:color="auto" w:fill="auto"/>
            <w:noWrap/>
            <w:vAlign w:val="bottom"/>
            <w:hideMark/>
          </w:tcPr>
          <w:p w:rsidR="00067A92" w:rsidRPr="00CB71F7" w:rsidRDefault="00CB71F7" w:rsidP="00376684">
            <w:pPr>
              <w:suppressAutoHyphens w:val="0"/>
              <w:ind w:left="0"/>
              <w:rPr>
                <w:color w:val="000000"/>
                <w:lang w:val="en-US" w:eastAsia="en-US"/>
              </w:rPr>
            </w:pPr>
            <w:r>
              <w:rPr>
                <w:color w:val="000000"/>
                <w:lang w:val="en-US" w:eastAsia="en-US"/>
              </w:rPr>
              <w:t>SSL</w:t>
            </w:r>
          </w:p>
        </w:tc>
        <w:tc>
          <w:tcPr>
            <w:tcW w:w="6440" w:type="dxa"/>
            <w:shd w:val="clear" w:color="auto" w:fill="auto"/>
            <w:noWrap/>
            <w:vAlign w:val="bottom"/>
            <w:hideMark/>
          </w:tcPr>
          <w:p w:rsidR="00067A92" w:rsidRPr="00CB71F7" w:rsidRDefault="00CB71F7" w:rsidP="00376684">
            <w:pPr>
              <w:suppressAutoHyphens w:val="0"/>
              <w:ind w:left="0"/>
              <w:rPr>
                <w:color w:val="000000"/>
                <w:lang w:val="en-US" w:eastAsia="en-US"/>
              </w:rPr>
            </w:pPr>
            <w:r>
              <w:rPr>
                <w:color w:val="000000"/>
                <w:lang w:val="en-US" w:eastAsia="en-US"/>
              </w:rPr>
              <w:t>Secure Sockets Layer.</w:t>
            </w:r>
          </w:p>
        </w:tc>
      </w:tr>
      <w:tr w:rsidR="005F1F80" w:rsidRPr="00CB71F7" w:rsidTr="00376684">
        <w:trPr>
          <w:trHeight w:val="300"/>
        </w:trPr>
        <w:tc>
          <w:tcPr>
            <w:tcW w:w="960" w:type="dxa"/>
            <w:shd w:val="clear" w:color="auto" w:fill="auto"/>
            <w:noWrap/>
            <w:vAlign w:val="bottom"/>
          </w:tcPr>
          <w:p w:rsidR="005F1F80" w:rsidRPr="00CB71F7" w:rsidRDefault="00CB71F7" w:rsidP="00376684">
            <w:pPr>
              <w:suppressAutoHyphens w:val="0"/>
              <w:ind w:left="0"/>
              <w:rPr>
                <w:sz w:val="22"/>
                <w:szCs w:val="22"/>
                <w:lang w:val="en-US"/>
              </w:rPr>
            </w:pPr>
            <w:r>
              <w:rPr>
                <w:sz w:val="22"/>
                <w:szCs w:val="22"/>
                <w:lang w:val="en-US"/>
              </w:rPr>
              <w:t>DDL</w:t>
            </w:r>
          </w:p>
        </w:tc>
        <w:tc>
          <w:tcPr>
            <w:tcW w:w="6440" w:type="dxa"/>
            <w:shd w:val="clear" w:color="auto" w:fill="auto"/>
            <w:noWrap/>
            <w:vAlign w:val="bottom"/>
          </w:tcPr>
          <w:p w:rsidR="005F1F80" w:rsidRPr="00CB71F7" w:rsidRDefault="00CB71F7" w:rsidP="00376684">
            <w:pPr>
              <w:suppressAutoHyphens w:val="0"/>
              <w:ind w:left="0"/>
              <w:rPr>
                <w:color w:val="000000"/>
                <w:lang w:eastAsia="en-US"/>
              </w:rPr>
            </w:pPr>
            <w:r w:rsidRPr="00CB71F7">
              <w:rPr>
                <w:color w:val="000000"/>
                <w:lang w:eastAsia="en-US"/>
              </w:rPr>
              <w:t xml:space="preserve">Definición de datos </w:t>
            </w:r>
            <w:proofErr w:type="spellStart"/>
            <w:r w:rsidRPr="00CB71F7">
              <w:rPr>
                <w:color w:val="000000"/>
                <w:lang w:eastAsia="en-US"/>
              </w:rPr>
              <w:t>Lenguage</w:t>
            </w:r>
            <w:proofErr w:type="spellEnd"/>
            <w:r w:rsidRPr="00CB71F7">
              <w:rPr>
                <w:color w:val="000000"/>
                <w:lang w:eastAsia="en-US"/>
              </w:rPr>
              <w:t> </w:t>
            </w:r>
          </w:p>
        </w:tc>
      </w:tr>
      <w:tr w:rsidR="00F61D06" w:rsidRPr="00CB71F7" w:rsidTr="00376684">
        <w:trPr>
          <w:trHeight w:val="300"/>
        </w:trPr>
        <w:tc>
          <w:tcPr>
            <w:tcW w:w="960" w:type="dxa"/>
            <w:shd w:val="clear" w:color="auto" w:fill="auto"/>
            <w:noWrap/>
            <w:vAlign w:val="bottom"/>
          </w:tcPr>
          <w:p w:rsidR="00F61D06" w:rsidRDefault="00F61D06" w:rsidP="00376684">
            <w:pPr>
              <w:suppressAutoHyphens w:val="0"/>
              <w:ind w:left="0"/>
              <w:rPr>
                <w:sz w:val="22"/>
                <w:szCs w:val="22"/>
                <w:lang w:val="en-US"/>
              </w:rPr>
            </w:pPr>
            <w:r>
              <w:rPr>
                <w:sz w:val="22"/>
                <w:szCs w:val="22"/>
                <w:lang w:val="en-US"/>
              </w:rPr>
              <w:t>DNS</w:t>
            </w:r>
          </w:p>
        </w:tc>
        <w:tc>
          <w:tcPr>
            <w:tcW w:w="6440" w:type="dxa"/>
            <w:shd w:val="clear" w:color="auto" w:fill="auto"/>
            <w:noWrap/>
            <w:vAlign w:val="bottom"/>
          </w:tcPr>
          <w:p w:rsidR="00F61D06" w:rsidRPr="00CB71F7" w:rsidRDefault="00F61D06" w:rsidP="00376684">
            <w:pPr>
              <w:suppressAutoHyphens w:val="0"/>
              <w:ind w:left="0"/>
              <w:rPr>
                <w:color w:val="000000"/>
                <w:lang w:eastAsia="en-US"/>
              </w:rPr>
            </w:pPr>
            <w:r>
              <w:rPr>
                <w:color w:val="000000"/>
                <w:lang w:eastAsia="en-US"/>
              </w:rPr>
              <w:t>Sistema de Nombres de Dominio.</w:t>
            </w:r>
          </w:p>
        </w:tc>
      </w:tr>
      <w:tr w:rsidR="005A47E5" w:rsidRPr="00CB71F7" w:rsidTr="00376684">
        <w:trPr>
          <w:trHeight w:val="300"/>
        </w:trPr>
        <w:tc>
          <w:tcPr>
            <w:tcW w:w="960" w:type="dxa"/>
            <w:shd w:val="clear" w:color="auto" w:fill="auto"/>
            <w:noWrap/>
            <w:vAlign w:val="bottom"/>
          </w:tcPr>
          <w:p w:rsidR="005A47E5" w:rsidRPr="00664DBF" w:rsidRDefault="005A47E5" w:rsidP="00376684">
            <w:pPr>
              <w:suppressAutoHyphens w:val="0"/>
              <w:ind w:left="0"/>
              <w:rPr>
                <w:sz w:val="22"/>
                <w:szCs w:val="22"/>
              </w:rPr>
            </w:pPr>
          </w:p>
        </w:tc>
        <w:tc>
          <w:tcPr>
            <w:tcW w:w="6440" w:type="dxa"/>
            <w:shd w:val="clear" w:color="auto" w:fill="auto"/>
            <w:noWrap/>
            <w:vAlign w:val="bottom"/>
          </w:tcPr>
          <w:p w:rsidR="005A47E5" w:rsidRDefault="005A47E5" w:rsidP="00376684">
            <w:pPr>
              <w:suppressAutoHyphens w:val="0"/>
              <w:ind w:left="0"/>
              <w:rPr>
                <w:color w:val="000000"/>
                <w:lang w:eastAsia="en-US"/>
              </w:rPr>
            </w:pPr>
          </w:p>
        </w:tc>
      </w:tr>
    </w:tbl>
    <w:p w:rsidR="00454A97" w:rsidRPr="00CB71F7" w:rsidRDefault="00454A97" w:rsidP="00921B5E">
      <w:pPr>
        <w:pageBreakBefore/>
        <w:ind w:left="0"/>
      </w:pPr>
    </w:p>
    <w:sectPr w:rsidR="00454A97" w:rsidRPr="00CB71F7" w:rsidSect="000F7B40">
      <w:headerReference w:type="even" r:id="rId38"/>
      <w:headerReference w:type="default" r:id="rId39"/>
      <w:footerReference w:type="even" r:id="rId40"/>
      <w:footerReference w:type="default" r:id="rId41"/>
      <w:headerReference w:type="first" r:id="rId42"/>
      <w:footerReference w:type="first" r:id="rId43"/>
      <w:pgSz w:w="12240" w:h="15840"/>
      <w:pgMar w:top="1440" w:right="1728"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041" w:rsidRDefault="003B1041">
      <w:r>
        <w:separator/>
      </w:r>
    </w:p>
  </w:endnote>
  <w:endnote w:type="continuationSeparator" w:id="0">
    <w:p w:rsidR="003B1041" w:rsidRDefault="003B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tbl>
    <w:tblPr>
      <w:tblW w:w="0" w:type="auto"/>
      <w:tblInd w:w="108" w:type="dxa"/>
      <w:tblLayout w:type="fixed"/>
      <w:tblLook w:val="0000" w:firstRow="0" w:lastRow="0" w:firstColumn="0" w:lastColumn="0" w:noHBand="0" w:noVBand="0"/>
    </w:tblPr>
    <w:tblGrid>
      <w:gridCol w:w="10855"/>
    </w:tblGrid>
    <w:tr w:rsidR="000F470F" w:rsidRPr="00B309B1">
      <w:tc>
        <w:tcPr>
          <w:tcW w:w="10855" w:type="dxa"/>
          <w:tcBorders>
            <w:top w:val="single" w:sz="4" w:space="0" w:color="000000"/>
            <w:left w:val="single" w:sz="4" w:space="0" w:color="000000"/>
            <w:bottom w:val="single" w:sz="4" w:space="0" w:color="000000"/>
            <w:right w:val="single" w:sz="4" w:space="0" w:color="000000"/>
          </w:tcBorders>
          <w:shd w:val="clear" w:color="auto" w:fill="E5E5E5"/>
        </w:tcPr>
        <w:p w:rsidR="000F470F" w:rsidRPr="00664DBF" w:rsidRDefault="000F470F">
          <w:pPr>
            <w:shd w:val="clear" w:color="auto" w:fill="E5E5E5"/>
            <w:snapToGrid w:val="0"/>
            <w:jc w:val="center"/>
            <w:rPr>
              <w:b/>
              <w:bCs/>
              <w:sz w:val="16"/>
              <w:szCs w:val="16"/>
            </w:rPr>
          </w:pPr>
          <w:r w:rsidRPr="00664DBF">
            <w:rPr>
              <w:b/>
              <w:bCs/>
              <w:sz w:val="16"/>
              <w:szCs w:val="16"/>
            </w:rPr>
            <w:t>Copyright </w:t>
          </w:r>
          <w:r>
            <w:rPr>
              <w:rFonts w:ascii="Symbol" w:hAnsi="Symbol"/>
              <w:b/>
              <w:bCs/>
              <w:sz w:val="16"/>
              <w:szCs w:val="16"/>
            </w:rPr>
            <w:t></w:t>
          </w:r>
          <w:r w:rsidRPr="00664DBF">
            <w:rPr>
              <w:b/>
              <w:bCs/>
              <w:sz w:val="16"/>
              <w:szCs w:val="16"/>
            </w:rPr>
            <w:t> (2011) por el Citigroup y sus filiales.</w:t>
          </w:r>
        </w:p>
        <w:p w:rsidR="000F470F" w:rsidRPr="00664DBF" w:rsidRDefault="000F470F">
          <w:pPr>
            <w:shd w:val="clear" w:color="auto" w:fill="E5E5E5"/>
            <w:jc w:val="center"/>
            <w:rPr>
              <w:b/>
              <w:bCs/>
              <w:sz w:val="16"/>
              <w:szCs w:val="16"/>
            </w:rPr>
          </w:pPr>
        </w:p>
        <w:p w:rsidR="000F470F" w:rsidRPr="00664DBF" w:rsidRDefault="000F470F">
          <w:pPr>
            <w:shd w:val="clear" w:color="auto" w:fill="E5E5E5"/>
            <w:rPr>
              <w:sz w:val="16"/>
              <w:szCs w:val="16"/>
            </w:rPr>
          </w:pPr>
          <w:r w:rsidRPr="00664DBF">
            <w:rPr>
              <w:sz w:val="16"/>
              <w:szCs w:val="16"/>
            </w:rPr>
            <w:t>Todos los derechos reservados. Este material es sólo para uso interno y de propiedad de Citigroup. Ninguna parte de este material no debe ser reproducido, publicado en ninguna forma ni por cualquier medio, electrónico o mecánico incluyendo fotocopia o cualquier almacenamiento de información o sistema de recuperación. Ni el material debe ser revelada a terceros sin la autorización expresa y escrita por parte de Citigroup.</w:t>
          </w:r>
        </w:p>
      </w:tc>
    </w:tr>
  </w:tbl>
  <w:p w:rsidR="000F470F" w:rsidRPr="00664DBF" w:rsidRDefault="000F470F">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pPr>
      <w:autoSpaceDE w:val="0"/>
      <w:jc w:val="center"/>
    </w:pPr>
  </w:p>
  <w:tbl>
    <w:tblPr>
      <w:tblW w:w="0" w:type="auto"/>
      <w:tblInd w:w="108" w:type="dxa"/>
      <w:tblLayout w:type="fixed"/>
      <w:tblLook w:val="0000" w:firstRow="0" w:lastRow="0" w:firstColumn="0" w:lastColumn="0" w:noHBand="0" w:noVBand="0"/>
    </w:tblPr>
    <w:tblGrid>
      <w:gridCol w:w="8695"/>
    </w:tblGrid>
    <w:tr w:rsidR="000F470F" w:rsidRPr="002318F9">
      <w:tc>
        <w:tcPr>
          <w:tcW w:w="8695" w:type="dxa"/>
          <w:tcBorders>
            <w:top w:val="single" w:sz="4" w:space="0" w:color="000000"/>
            <w:left w:val="single" w:sz="4" w:space="0" w:color="000000"/>
            <w:bottom w:val="single" w:sz="4" w:space="0" w:color="000000"/>
            <w:right w:val="single" w:sz="4" w:space="0" w:color="000000"/>
          </w:tcBorders>
          <w:shd w:val="clear" w:color="auto" w:fill="E5E5E5"/>
        </w:tcPr>
        <w:p w:rsidR="000F470F" w:rsidRPr="00552E05" w:rsidRDefault="000F470F">
          <w:pPr>
            <w:autoSpaceDE w:val="0"/>
            <w:snapToGrid w:val="0"/>
            <w:jc w:val="center"/>
            <w:rPr>
              <w:b/>
              <w:bCs/>
              <w:sz w:val="16"/>
              <w:szCs w:val="16"/>
              <w:lang w:val="en-US"/>
            </w:rPr>
          </w:pPr>
          <w:r w:rsidRPr="00552E05">
            <w:rPr>
              <w:b/>
              <w:bCs/>
              <w:sz w:val="16"/>
              <w:szCs w:val="16"/>
              <w:lang w:val="en-US"/>
            </w:rPr>
            <w:t>U.S. EXPORT NOTICE</w:t>
          </w:r>
        </w:p>
        <w:p w:rsidR="000F470F" w:rsidRPr="00552E05" w:rsidRDefault="000F470F">
          <w:pPr>
            <w:autoSpaceDE w:val="0"/>
            <w:jc w:val="center"/>
            <w:rPr>
              <w:b/>
              <w:bCs/>
              <w:sz w:val="16"/>
              <w:szCs w:val="16"/>
              <w:lang w:val="en-US"/>
            </w:rPr>
          </w:pPr>
        </w:p>
        <w:p w:rsidR="000F470F" w:rsidRPr="00552E05" w:rsidRDefault="000F470F">
          <w:pPr>
            <w:shd w:val="clear" w:color="auto" w:fill="E5E5E5"/>
            <w:rPr>
              <w:lang w:val="en-US"/>
            </w:rPr>
          </w:pPr>
          <w:r w:rsidRPr="00552E05">
            <w:rPr>
              <w:sz w:val="16"/>
              <w:szCs w:val="16"/>
              <w:lang w:val="en-US"/>
            </w:rPr>
            <w:t xml:space="preserve">Any export of this information by shipment or release outside the U.S. (or release to others in the U.S. knowing that they are foreign nationals or will take or export the information outside of the U.S.) may require the prior approval of the U.S. Government. To ensure compliance with the requirements of the EARs if you have questions, please contact your local and/or chief Export License Coordinator. The list of Coordinators can be found on the Global Compliance web site as follows: </w:t>
          </w:r>
          <w:hyperlink r:id="rId1" w:history="1">
            <w:r w:rsidRPr="00552E05">
              <w:rPr>
                <w:rStyle w:val="Hipervnculo"/>
                <w:rFonts w:cs="Arial"/>
                <w:lang w:val="en-US"/>
              </w:rPr>
              <w:t>http://citiweb1.citicorp.com/operationsandtechnology/riskanddatacompliance/policies.html</w:t>
            </w:r>
          </w:hyperlink>
        </w:p>
      </w:tc>
    </w:tr>
  </w:tbl>
  <w:p w:rsidR="000F470F" w:rsidRPr="00552E05" w:rsidRDefault="000F470F">
    <w:pPr>
      <w:pStyle w:val="Piedepgina"/>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rsidP="00324237">
    <w:pPr>
      <w:pStyle w:val="Piedepgina"/>
      <w:tabs>
        <w:tab w:val="left" w:pos="3960"/>
      </w:tabs>
    </w:pPr>
    <w:r>
      <w:t xml:space="preserve">                                              </w:t>
    </w:r>
  </w:p>
  <w:p w:rsidR="000F470F" w:rsidRDefault="000F470F">
    <w:pPr>
      <w:pStyle w:val="Piedepgina"/>
      <w:tabs>
        <w:tab w:val="left" w:pos="3960"/>
      </w:tabs>
      <w:ind w:firstLine="360"/>
      <w:jc w:val="right"/>
      <w:rPr>
        <w:b/>
      </w:rPr>
    </w:pPr>
    <w:r>
      <w:rPr>
        <w:sz w:val="22"/>
      </w:rPr>
      <w:fldChar w:fldCharType="begin"/>
    </w:r>
    <w:r>
      <w:rPr>
        <w:sz w:val="22"/>
      </w:rPr>
      <w:instrText xml:space="preserve"> PAGE </w:instrText>
    </w:r>
    <w:r>
      <w:rPr>
        <w:sz w:val="22"/>
      </w:rPr>
      <w:fldChar w:fldCharType="separate"/>
    </w:r>
    <w:r w:rsidR="00DB15B6">
      <w:rPr>
        <w:noProof/>
        <w:sz w:val="22"/>
      </w:rPr>
      <w:t>18</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041" w:rsidRDefault="003B1041">
      <w:r>
        <w:separator/>
      </w:r>
    </w:p>
  </w:footnote>
  <w:footnote w:type="continuationSeparator" w:id="0">
    <w:p w:rsidR="003B1041" w:rsidRDefault="003B1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pPr>
      <w:pStyle w:val="Encabezado"/>
      <w:ind w:left="1440"/>
      <w:jc w:val="right"/>
      <w:rPr>
        <w:i/>
        <w:iCs/>
        <w:sz w:val="18"/>
        <w:szCs w:val="18"/>
        <w:lang w:eastAsia="he-IL" w:bidi="he-IL"/>
      </w:rPr>
    </w:pPr>
    <w:r>
      <w:rPr>
        <w:noProof/>
        <w:lang w:eastAsia="es-MX"/>
      </w:rPr>
      <w:drawing>
        <wp:anchor distT="0" distB="0" distL="114935" distR="114935" simplePos="0" relativeHeight="251656192" behindDoc="1" locked="0" layoutInCell="1" allowOverlap="1">
          <wp:simplePos x="0" y="0"/>
          <wp:positionH relativeFrom="page">
            <wp:posOffset>228600</wp:posOffset>
          </wp:positionH>
          <wp:positionV relativeFrom="page">
            <wp:posOffset>228600</wp:posOffset>
          </wp:positionV>
          <wp:extent cx="1065530" cy="575945"/>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6339" t="61958" r="58929"/>
                  <a:stretch>
                    <a:fillRect/>
                  </a:stretch>
                </pic:blipFill>
                <pic:spPr bwMode="auto">
                  <a:xfrm>
                    <a:off x="0" y="0"/>
                    <a:ext cx="1065530" cy="575945"/>
                  </a:xfrm>
                  <a:prstGeom prst="rect">
                    <a:avLst/>
                  </a:prstGeom>
                  <a:solidFill>
                    <a:srgbClr val="FFFFFF"/>
                  </a:solidFill>
                </pic:spPr>
              </pic:pic>
            </a:graphicData>
          </a:graphic>
        </wp:anchor>
      </w:drawing>
    </w:r>
  </w:p>
  <w:p w:rsidR="000F470F" w:rsidRDefault="000F47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Pr="00664DBF" w:rsidRDefault="000F470F" w:rsidP="006C42D2">
    <w:pPr>
      <w:spacing w:after="360"/>
      <w:ind w:left="1440" w:firstLine="720"/>
      <w:jc w:val="right"/>
      <w:rPr>
        <w:b/>
        <w:bCs/>
        <w:lang w:val="en-US"/>
      </w:rPr>
    </w:pPr>
    <w:r w:rsidRPr="00664DBF">
      <w:rPr>
        <w:b/>
        <w:bCs/>
        <w:lang w:val="en-US"/>
      </w:rPr>
      <w:t>145791</w:t>
    </w:r>
    <w:r w:rsidRPr="00F84F8C">
      <w:rPr>
        <w:b/>
        <w:bCs/>
      </w:rPr>
      <w:fldChar w:fldCharType="begin"/>
    </w:r>
    <w:r w:rsidRPr="00664DBF">
      <w:rPr>
        <w:b/>
        <w:bCs/>
        <w:lang w:val="en-US"/>
      </w:rPr>
      <w:instrText xml:space="preserve"> FILENAME </w:instrText>
    </w:r>
    <w:r w:rsidRPr="00F84F8C">
      <w:rPr>
        <w:b/>
        <w:bCs/>
      </w:rPr>
      <w:fldChar w:fldCharType="separate"/>
    </w:r>
    <w:r w:rsidRPr="00664DBF">
      <w:rPr>
        <w:b/>
        <w:bCs/>
        <w:lang w:val="en-US"/>
      </w:rPr>
      <w:t xml:space="preserve"> Corporate Card System Server</w:t>
    </w:r>
    <w:r w:rsidRPr="00664DBF">
      <w:rPr>
        <w:b/>
        <w:bCs/>
        <w:noProof/>
        <w:lang w:val="en-US"/>
      </w:rPr>
      <w:t>.doc</w:t>
    </w:r>
    <w:r w:rsidRPr="00F84F8C">
      <w:rPr>
        <w:b/>
        <w:bCs/>
      </w:rPr>
      <w:fldChar w:fldCharType="end"/>
    </w:r>
    <w:r>
      <w:rPr>
        <w:b/>
        <w:bCs/>
        <w:lang w:val="en-US"/>
      </w:rPr>
      <w:t xml:space="preserve"> 3</w:t>
    </w:r>
    <w:r w:rsidR="002318F9">
      <w:rPr>
        <w:b/>
        <w:bCs/>
        <w:lang w:val="en-US"/>
      </w:rPr>
      <w:t>.5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Pr="00664DBF" w:rsidRDefault="000F470F" w:rsidP="001022F8">
    <w:pPr>
      <w:spacing w:after="360"/>
      <w:ind w:left="1440" w:firstLine="720"/>
      <w:jc w:val="right"/>
      <w:rPr>
        <w:b/>
        <w:bCs/>
        <w:lang w:val="en-US"/>
      </w:rPr>
    </w:pPr>
    <w:r w:rsidRPr="00664DBF">
      <w:rPr>
        <w:b/>
        <w:bCs/>
        <w:lang w:val="en-US"/>
      </w:rPr>
      <w:t>145791</w:t>
    </w:r>
    <w:r w:rsidRPr="00F84F8C">
      <w:rPr>
        <w:b/>
        <w:bCs/>
      </w:rPr>
      <w:fldChar w:fldCharType="begin"/>
    </w:r>
    <w:r w:rsidRPr="00664DBF">
      <w:rPr>
        <w:b/>
        <w:bCs/>
        <w:lang w:val="en-US"/>
      </w:rPr>
      <w:instrText xml:space="preserve"> FILENAME </w:instrText>
    </w:r>
    <w:r w:rsidRPr="00F84F8C">
      <w:rPr>
        <w:b/>
        <w:bCs/>
      </w:rPr>
      <w:fldChar w:fldCharType="separate"/>
    </w:r>
    <w:r w:rsidRPr="00664DBF">
      <w:rPr>
        <w:b/>
        <w:bCs/>
        <w:lang w:val="en-US"/>
      </w:rPr>
      <w:t xml:space="preserve"> Corporate Card System Server</w:t>
    </w:r>
    <w:r w:rsidRPr="00664DBF">
      <w:rPr>
        <w:b/>
        <w:bCs/>
        <w:noProof/>
        <w:lang w:val="en-US"/>
      </w:rPr>
      <w:t>.doc</w:t>
    </w:r>
    <w:r w:rsidRPr="00F84F8C">
      <w:rPr>
        <w:b/>
        <w:bCs/>
      </w:rPr>
      <w:fldChar w:fldCharType="end"/>
    </w:r>
    <w:r w:rsidRPr="00664DBF">
      <w:rPr>
        <w:b/>
        <w:bCs/>
        <w:lang w:val="en-US"/>
      </w:rPr>
      <w:t xml:space="preserve"> </w:t>
    </w:r>
    <w:r>
      <w:rPr>
        <w:b/>
        <w:bCs/>
        <w:lang w:val="en-US"/>
      </w:rPr>
      <w:t>3</w:t>
    </w:r>
    <w:r w:rsidRPr="00664DBF">
      <w:rPr>
        <w:b/>
        <w:bCs/>
        <w:lang w:val="en-US"/>
      </w:rPr>
      <w:t>.0</w:t>
    </w:r>
  </w:p>
  <w:p w:rsidR="000F470F" w:rsidRDefault="000F470F">
    <w:pPr>
      <w:pStyle w:val="Encabezado"/>
    </w:pPr>
    <w:r>
      <w:rPr>
        <w:noProof/>
        <w:lang w:eastAsia="es-MX"/>
      </w:rPr>
      <w:drawing>
        <wp:anchor distT="0" distB="0" distL="114935" distR="114935" simplePos="0" relativeHeight="251658240" behindDoc="1" locked="0" layoutInCell="1" allowOverlap="1">
          <wp:simplePos x="0" y="0"/>
          <wp:positionH relativeFrom="page">
            <wp:posOffset>381000</wp:posOffset>
          </wp:positionH>
          <wp:positionV relativeFrom="page">
            <wp:posOffset>495300</wp:posOffset>
          </wp:positionV>
          <wp:extent cx="1065530" cy="575945"/>
          <wp:effectExtent l="1905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l="16339" t="61958" r="58929"/>
                  <a:stretch>
                    <a:fillRect/>
                  </a:stretch>
                </pic:blipFill>
                <pic:spPr bwMode="auto">
                  <a:xfrm>
                    <a:off x="0" y="0"/>
                    <a:ext cx="1065530" cy="575945"/>
                  </a:xfrm>
                  <a:prstGeom prst="rect">
                    <a:avLst/>
                  </a:prstGeom>
                  <a:solidFill>
                    <a:srgbClr val="FFFFFF"/>
                  </a:solidFill>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Pr="00664DBF" w:rsidRDefault="000F470F" w:rsidP="001022F8">
    <w:pPr>
      <w:spacing w:after="360"/>
      <w:ind w:left="1440" w:firstLine="720"/>
      <w:jc w:val="right"/>
      <w:rPr>
        <w:b/>
        <w:bCs/>
        <w:lang w:val="en-US"/>
      </w:rPr>
    </w:pPr>
    <w:r w:rsidRPr="00664DBF">
      <w:rPr>
        <w:b/>
        <w:bCs/>
        <w:lang w:val="en-US"/>
      </w:rPr>
      <w:t>145791</w:t>
    </w:r>
    <w:r w:rsidRPr="00F84F8C">
      <w:rPr>
        <w:b/>
        <w:bCs/>
      </w:rPr>
      <w:fldChar w:fldCharType="begin"/>
    </w:r>
    <w:r w:rsidRPr="00664DBF">
      <w:rPr>
        <w:b/>
        <w:bCs/>
        <w:lang w:val="en-US"/>
      </w:rPr>
      <w:instrText xml:space="preserve"> FILENAME </w:instrText>
    </w:r>
    <w:r w:rsidRPr="00F84F8C">
      <w:rPr>
        <w:b/>
        <w:bCs/>
      </w:rPr>
      <w:fldChar w:fldCharType="separate"/>
    </w:r>
    <w:r w:rsidRPr="00664DBF">
      <w:rPr>
        <w:b/>
        <w:bCs/>
        <w:lang w:val="en-US"/>
      </w:rPr>
      <w:t xml:space="preserve"> Corporate Card System Server</w:t>
    </w:r>
    <w:r w:rsidRPr="00664DBF">
      <w:rPr>
        <w:b/>
        <w:bCs/>
        <w:noProof/>
        <w:lang w:val="en-US"/>
      </w:rPr>
      <w:t>.doc</w:t>
    </w:r>
    <w:r w:rsidRPr="00F84F8C">
      <w:rPr>
        <w:b/>
        <w:bCs/>
      </w:rPr>
      <w:fldChar w:fldCharType="end"/>
    </w:r>
    <w:r w:rsidRPr="00664DBF">
      <w:rPr>
        <w:b/>
        <w:bCs/>
        <w:lang w:val="en-US"/>
      </w:rPr>
      <w:t xml:space="preserve"> </w:t>
    </w:r>
    <w:r>
      <w:rPr>
        <w:b/>
        <w:bCs/>
        <w:lang w:val="en-US"/>
      </w:rPr>
      <w:t>3</w:t>
    </w:r>
    <w:r w:rsidRPr="00664DBF">
      <w:rPr>
        <w:b/>
        <w:bCs/>
        <w:lang w:val="en-US"/>
      </w:rPr>
      <w:t>.0</w:t>
    </w:r>
  </w:p>
  <w:p w:rsidR="000F470F" w:rsidRPr="00664DBF" w:rsidRDefault="000F470F" w:rsidP="00286E89">
    <w:pPr>
      <w:pStyle w:val="Encabezad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70F" w:rsidRDefault="000F470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5702A8A"/>
    <w:lvl w:ilvl="0">
      <w:numFmt w:val="decimal"/>
      <w:lvlText w:val="*"/>
      <w:lvlJc w:val="left"/>
    </w:lvl>
  </w:abstractNum>
  <w:abstractNum w:abstractNumId="1" w15:restartNumberingAfterBreak="0">
    <w:nsid w:val="00000001"/>
    <w:multiLevelType w:val="multilevel"/>
    <w:tmpl w:val="FCCE030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92"/>
        </w:tabs>
        <w:ind w:left="792" w:hanging="432"/>
      </w:pPr>
      <w:rPr>
        <w:rFonts w:ascii="Arial" w:hAnsi="Arial" w:cs="Arial" w:hint="default"/>
        <w:b/>
        <w:sz w:val="24"/>
        <w:szCs w:val="24"/>
      </w:rPr>
    </w:lvl>
    <w:lvl w:ilvl="2">
      <w:start w:val="1"/>
      <w:numFmt w:val="decimal"/>
      <w:lvlText w:val="%1.%2.%3"/>
      <w:lvlJc w:val="left"/>
      <w:pPr>
        <w:tabs>
          <w:tab w:val="num" w:pos="1800"/>
        </w:tabs>
        <w:ind w:left="1512" w:hanging="432"/>
      </w:pPr>
      <w:rPr>
        <w:rFonts w:cs="Times New Roman"/>
      </w:rPr>
    </w:lvl>
    <w:lvl w:ilvl="3">
      <w:start w:val="1"/>
      <w:numFmt w:val="decimal"/>
      <w:lvlText w:val="%1.%2.%3.%4"/>
      <w:lvlJc w:val="left"/>
      <w:pPr>
        <w:tabs>
          <w:tab w:val="num" w:pos="1728"/>
        </w:tabs>
        <w:ind w:left="1728" w:hanging="864"/>
      </w:pPr>
      <w:rPr>
        <w:rFonts w:cs="Times New Roman"/>
      </w:rPr>
    </w:lvl>
    <w:lvl w:ilvl="4">
      <w:start w:val="1"/>
      <w:numFmt w:val="decimal"/>
      <w:lvlText w:val="%1.%2.%3.%4.%5"/>
      <w:lvlJc w:val="left"/>
      <w:pPr>
        <w:tabs>
          <w:tab w:val="num" w:pos="2304"/>
        </w:tabs>
        <w:ind w:left="2304" w:hanging="1152"/>
      </w:pPr>
      <w:rPr>
        <w:rFonts w:cs="Times New Roman"/>
      </w:rPr>
    </w:lvl>
    <w:lvl w:ilvl="5">
      <w:start w:val="1"/>
      <w:numFmt w:val="decimal"/>
      <w:lvlText w:val="%1.%2.%3.%4.%5.%6"/>
      <w:lvlJc w:val="left"/>
      <w:pPr>
        <w:tabs>
          <w:tab w:val="num" w:pos="2880"/>
        </w:tabs>
        <w:ind w:left="2880" w:hanging="1440"/>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0000002"/>
    <w:multiLevelType w:val="multilevel"/>
    <w:tmpl w:val="00000002"/>
    <w:name w:val="WW8Num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20"/>
        </w:tabs>
        <w:ind w:left="720" w:hanging="432"/>
      </w:pPr>
      <w:rPr>
        <w:rFonts w:cs="Times New Roman"/>
      </w:rPr>
    </w:lvl>
    <w:lvl w:ilvl="2">
      <w:start w:val="1"/>
      <w:numFmt w:val="decimal"/>
      <w:lvlText w:val="%1.%2.%3"/>
      <w:lvlJc w:val="left"/>
      <w:pPr>
        <w:tabs>
          <w:tab w:val="num" w:pos="1800"/>
        </w:tabs>
        <w:ind w:left="1512" w:hanging="432"/>
      </w:pPr>
      <w:rPr>
        <w:rFonts w:cs="Times New Roman"/>
      </w:rPr>
    </w:lvl>
    <w:lvl w:ilvl="3">
      <w:start w:val="1"/>
      <w:numFmt w:val="decimal"/>
      <w:lvlText w:val="%1.%2.%3.%4"/>
      <w:lvlJc w:val="left"/>
      <w:pPr>
        <w:tabs>
          <w:tab w:val="num" w:pos="1728"/>
        </w:tabs>
        <w:ind w:left="1728" w:hanging="864"/>
      </w:pPr>
      <w:rPr>
        <w:rFonts w:cs="Times New Roman"/>
      </w:rPr>
    </w:lvl>
    <w:lvl w:ilvl="4">
      <w:start w:val="1"/>
      <w:numFmt w:val="decimal"/>
      <w:lvlText w:val="%1.%2.%3.%4.%5"/>
      <w:lvlJc w:val="left"/>
      <w:pPr>
        <w:tabs>
          <w:tab w:val="num" w:pos="2304"/>
        </w:tabs>
        <w:ind w:left="2304" w:hanging="1152"/>
      </w:pPr>
      <w:rPr>
        <w:rFonts w:cs="Times New Roman"/>
      </w:rPr>
    </w:lvl>
    <w:lvl w:ilvl="5">
      <w:start w:val="1"/>
      <w:numFmt w:val="decimal"/>
      <w:lvlText w:val="%1.%2.%3.%4.%5.%6"/>
      <w:lvlJc w:val="left"/>
      <w:pPr>
        <w:tabs>
          <w:tab w:val="num" w:pos="2880"/>
        </w:tabs>
        <w:ind w:left="2880" w:hanging="1440"/>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olor w:val="auto"/>
        <w:sz w:val="22"/>
      </w:rPr>
    </w:lvl>
  </w:abstractNum>
  <w:abstractNum w:abstractNumId="5" w15:restartNumberingAfterBreak="0">
    <w:nsid w:val="00000005"/>
    <w:multiLevelType w:val="multilevel"/>
    <w:tmpl w:val="00000005"/>
    <w:name w:val="WW8Num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20"/>
        </w:tabs>
        <w:ind w:left="720" w:hanging="432"/>
      </w:pPr>
      <w:rPr>
        <w:rFonts w:cs="Times New Roman"/>
      </w:rPr>
    </w:lvl>
    <w:lvl w:ilvl="2">
      <w:start w:val="1"/>
      <w:numFmt w:val="decimal"/>
      <w:lvlText w:val="%1.%2.%3"/>
      <w:lvlJc w:val="left"/>
      <w:pPr>
        <w:tabs>
          <w:tab w:val="num" w:pos="1800"/>
        </w:tabs>
        <w:ind w:left="1512" w:hanging="432"/>
      </w:pPr>
      <w:rPr>
        <w:rFonts w:cs="Times New Roman"/>
      </w:rPr>
    </w:lvl>
    <w:lvl w:ilvl="3">
      <w:start w:val="1"/>
      <w:numFmt w:val="decimal"/>
      <w:lvlText w:val="%1.%2.%3.%4"/>
      <w:lvlJc w:val="left"/>
      <w:pPr>
        <w:tabs>
          <w:tab w:val="num" w:pos="1728"/>
        </w:tabs>
        <w:ind w:left="1728" w:hanging="864"/>
      </w:pPr>
      <w:rPr>
        <w:rFonts w:cs="Times New Roman"/>
      </w:rPr>
    </w:lvl>
    <w:lvl w:ilvl="4">
      <w:start w:val="1"/>
      <w:numFmt w:val="decimal"/>
      <w:lvlText w:val="%1.%2.%3.%4.%5"/>
      <w:lvlJc w:val="left"/>
      <w:pPr>
        <w:tabs>
          <w:tab w:val="num" w:pos="2304"/>
        </w:tabs>
        <w:ind w:left="2304" w:hanging="1152"/>
      </w:pPr>
      <w:rPr>
        <w:rFonts w:cs="Times New Roman"/>
      </w:rPr>
    </w:lvl>
    <w:lvl w:ilvl="5">
      <w:start w:val="1"/>
      <w:numFmt w:val="decimal"/>
      <w:lvlText w:val="%1.%2.%3.%4.%5.%6"/>
      <w:lvlJc w:val="left"/>
      <w:pPr>
        <w:tabs>
          <w:tab w:val="num" w:pos="2880"/>
        </w:tabs>
        <w:ind w:left="2880" w:hanging="1440"/>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Times New Roman" w:hAnsi="Times New Roman" w:cs="Times New Roman"/>
      </w:rPr>
    </w:lvl>
  </w:abstractNum>
  <w:abstractNum w:abstractNumId="7" w15:restartNumberingAfterBreak="0">
    <w:nsid w:val="00000007"/>
    <w:multiLevelType w:val="multilevel"/>
    <w:tmpl w:val="00000007"/>
    <w:name w:val="WW8Num10"/>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s="Symbol"/>
      </w:rPr>
    </w:lvl>
  </w:abstractNum>
  <w:abstractNum w:abstractNumId="9" w15:restartNumberingAfterBreak="0">
    <w:nsid w:val="00000009"/>
    <w:multiLevelType w:val="singleLevel"/>
    <w:tmpl w:val="00000009"/>
    <w:lvl w:ilvl="0">
      <w:start w:val="1"/>
      <w:numFmt w:val="bullet"/>
      <w:lvlText w:val=""/>
      <w:lvlJc w:val="left"/>
      <w:pPr>
        <w:tabs>
          <w:tab w:val="num" w:pos="0"/>
        </w:tabs>
        <w:ind w:left="283" w:hanging="283"/>
      </w:pPr>
      <w:rPr>
        <w:rFonts w:ascii="Symbol" w:hAnsi="Symbol" w:cs="Symbol"/>
      </w:rPr>
    </w:lvl>
  </w:abstractNum>
  <w:abstractNum w:abstractNumId="10" w15:restartNumberingAfterBreak="0">
    <w:nsid w:val="0000000A"/>
    <w:multiLevelType w:val="singleLevel"/>
    <w:tmpl w:val="0000000A"/>
    <w:name w:val="WW8Num15"/>
    <w:lvl w:ilvl="0">
      <w:start w:val="1"/>
      <w:numFmt w:val="bullet"/>
      <w:lvlText w:val=""/>
      <w:lvlJc w:val="left"/>
      <w:pPr>
        <w:tabs>
          <w:tab w:val="num" w:pos="0"/>
        </w:tabs>
        <w:ind w:left="283" w:hanging="283"/>
      </w:pPr>
      <w:rPr>
        <w:rFonts w:ascii="Symbol" w:hAnsi="Symbol" w:cs="Symbol"/>
      </w:rPr>
    </w:lvl>
  </w:abstractNum>
  <w:abstractNum w:abstractNumId="11" w15:restartNumberingAfterBreak="0">
    <w:nsid w:val="0000000B"/>
    <w:multiLevelType w:val="singleLevel"/>
    <w:tmpl w:val="0000000B"/>
    <w:name w:val="WW8Num16"/>
    <w:lvl w:ilvl="0">
      <w:start w:val="8"/>
      <w:numFmt w:val="decimal"/>
      <w:lvlText w:val="%1."/>
      <w:lvlJc w:val="left"/>
      <w:pPr>
        <w:tabs>
          <w:tab w:val="num" w:pos="360"/>
        </w:tabs>
        <w:ind w:left="360" w:hanging="360"/>
      </w:pPr>
    </w:lvl>
  </w:abstractNum>
  <w:abstractNum w:abstractNumId="12" w15:restartNumberingAfterBreak="0">
    <w:nsid w:val="0000000C"/>
    <w:multiLevelType w:val="singleLevel"/>
    <w:tmpl w:val="0000000C"/>
    <w:name w:val="WW8Num17"/>
    <w:lvl w:ilvl="0">
      <w:start w:val="1"/>
      <w:numFmt w:val="bullet"/>
      <w:lvlText w:val=""/>
      <w:lvlJc w:val="left"/>
      <w:pPr>
        <w:tabs>
          <w:tab w:val="num" w:pos="0"/>
        </w:tabs>
        <w:ind w:left="283" w:hanging="283"/>
      </w:pPr>
      <w:rPr>
        <w:rFonts w:ascii="Symbol" w:hAnsi="Symbol" w:cs="Symbol"/>
      </w:rPr>
    </w:lvl>
  </w:abstractNum>
  <w:abstractNum w:abstractNumId="13" w15:restartNumberingAfterBreak="0">
    <w:nsid w:val="0000000D"/>
    <w:multiLevelType w:val="singleLevel"/>
    <w:tmpl w:val="0000000D"/>
    <w:name w:val="WW8Num18"/>
    <w:lvl w:ilvl="0">
      <w:start w:val="1"/>
      <w:numFmt w:val="bullet"/>
      <w:lvlText w:val=""/>
      <w:lvlJc w:val="left"/>
      <w:pPr>
        <w:tabs>
          <w:tab w:val="num" w:pos="0"/>
        </w:tabs>
        <w:ind w:left="283" w:hanging="283"/>
      </w:pPr>
      <w:rPr>
        <w:rFonts w:ascii="Symbol" w:hAnsi="Symbol" w:cs="Symbol"/>
      </w:rPr>
    </w:lvl>
  </w:abstractNum>
  <w:abstractNum w:abstractNumId="14" w15:restartNumberingAfterBreak="0">
    <w:nsid w:val="0000000E"/>
    <w:multiLevelType w:val="singleLevel"/>
    <w:tmpl w:val="0000000E"/>
    <w:name w:val="WW8Num19"/>
    <w:lvl w:ilvl="0">
      <w:start w:val="1"/>
      <w:numFmt w:val="bullet"/>
      <w:lvlText w:val=""/>
      <w:lvlJc w:val="left"/>
      <w:pPr>
        <w:tabs>
          <w:tab w:val="num" w:pos="0"/>
        </w:tabs>
        <w:ind w:left="283" w:hanging="283"/>
      </w:pPr>
      <w:rPr>
        <w:rFonts w:ascii="Symbol" w:hAnsi="Symbol" w:cs="Symbol"/>
      </w:rPr>
    </w:lvl>
  </w:abstractNum>
  <w:abstractNum w:abstractNumId="15" w15:restartNumberingAfterBreak="0">
    <w:nsid w:val="0000000F"/>
    <w:multiLevelType w:val="singleLevel"/>
    <w:tmpl w:val="0000000F"/>
    <w:name w:val="WW8Num20"/>
    <w:lvl w:ilvl="0">
      <w:start w:val="1"/>
      <w:numFmt w:val="bullet"/>
      <w:lvlText w:val=""/>
      <w:lvlJc w:val="left"/>
      <w:pPr>
        <w:tabs>
          <w:tab w:val="num" w:pos="0"/>
        </w:tabs>
        <w:ind w:left="424" w:hanging="283"/>
      </w:pPr>
      <w:rPr>
        <w:rFonts w:ascii="Symbol" w:hAnsi="Symbol" w:cs="Symbol"/>
      </w:rPr>
    </w:lvl>
  </w:abstractNum>
  <w:abstractNum w:abstractNumId="16" w15:restartNumberingAfterBreak="0">
    <w:nsid w:val="00000010"/>
    <w:multiLevelType w:val="singleLevel"/>
    <w:tmpl w:val="00000010"/>
    <w:name w:val="WW8Num21"/>
    <w:lvl w:ilvl="0">
      <w:start w:val="1"/>
      <w:numFmt w:val="decimal"/>
      <w:lvlText w:val="%1."/>
      <w:lvlJc w:val="left"/>
      <w:pPr>
        <w:tabs>
          <w:tab w:val="num" w:pos="360"/>
        </w:tabs>
        <w:ind w:left="360" w:hanging="360"/>
      </w:pPr>
    </w:lvl>
  </w:abstractNum>
  <w:abstractNum w:abstractNumId="17" w15:restartNumberingAfterBreak="0">
    <w:nsid w:val="00000011"/>
    <w:multiLevelType w:val="singleLevel"/>
    <w:tmpl w:val="00000011"/>
    <w:name w:val="WW8Num23"/>
    <w:lvl w:ilvl="0">
      <w:start w:val="1"/>
      <w:numFmt w:val="bullet"/>
      <w:lvlText w:val=""/>
      <w:lvlJc w:val="left"/>
      <w:pPr>
        <w:tabs>
          <w:tab w:val="num" w:pos="0"/>
        </w:tabs>
        <w:ind w:left="283" w:hanging="283"/>
      </w:pPr>
      <w:rPr>
        <w:rFonts w:ascii="Symbol" w:hAnsi="Symbol" w:cs="Symbol"/>
      </w:rPr>
    </w:lvl>
  </w:abstractNum>
  <w:abstractNum w:abstractNumId="18" w15:restartNumberingAfterBreak="0">
    <w:nsid w:val="00000012"/>
    <w:multiLevelType w:val="singleLevel"/>
    <w:tmpl w:val="00000012"/>
    <w:name w:val="WW8Num24"/>
    <w:lvl w:ilvl="0">
      <w:start w:val="2"/>
      <w:numFmt w:val="decimal"/>
      <w:lvlText w:val="%1."/>
      <w:lvlJc w:val="left"/>
      <w:pPr>
        <w:tabs>
          <w:tab w:val="num" w:pos="360"/>
        </w:tabs>
        <w:ind w:left="360" w:hanging="360"/>
      </w:pPr>
    </w:lvl>
  </w:abstractNum>
  <w:abstractNum w:abstractNumId="19" w15:restartNumberingAfterBreak="0">
    <w:nsid w:val="00000013"/>
    <w:multiLevelType w:val="multilevel"/>
    <w:tmpl w:val="00000013"/>
    <w:name w:val="WW8Num27"/>
    <w:lvl w:ilvl="0">
      <w:start w:val="1"/>
      <w:numFmt w:val="decimal"/>
      <w:lvlText w:val="%1."/>
      <w:lvlJc w:val="left"/>
      <w:pPr>
        <w:tabs>
          <w:tab w:val="num" w:pos="1069"/>
        </w:tabs>
        <w:ind w:left="1069"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0" w15:restartNumberingAfterBreak="0">
    <w:nsid w:val="00000014"/>
    <w:multiLevelType w:val="singleLevel"/>
    <w:tmpl w:val="00000014"/>
    <w:name w:val="WW8Num30"/>
    <w:lvl w:ilvl="0">
      <w:start w:val="1"/>
      <w:numFmt w:val="decimal"/>
      <w:lvlText w:val="%1."/>
      <w:lvlJc w:val="left"/>
      <w:pPr>
        <w:tabs>
          <w:tab w:val="num" w:pos="1069"/>
        </w:tabs>
        <w:ind w:left="1069" w:hanging="360"/>
      </w:pPr>
    </w:lvl>
  </w:abstractNum>
  <w:abstractNum w:abstractNumId="21" w15:restartNumberingAfterBreak="0">
    <w:nsid w:val="00000015"/>
    <w:multiLevelType w:val="singleLevel"/>
    <w:tmpl w:val="00000015"/>
    <w:name w:val="WW8Num31"/>
    <w:lvl w:ilvl="0">
      <w:start w:val="2"/>
      <w:numFmt w:val="decimal"/>
      <w:lvlText w:val="%1."/>
      <w:lvlJc w:val="left"/>
      <w:pPr>
        <w:tabs>
          <w:tab w:val="num" w:pos="360"/>
        </w:tabs>
        <w:ind w:left="360" w:hanging="360"/>
      </w:pPr>
    </w:lvl>
  </w:abstractNum>
  <w:abstractNum w:abstractNumId="22" w15:restartNumberingAfterBreak="0">
    <w:nsid w:val="00000016"/>
    <w:multiLevelType w:val="singleLevel"/>
    <w:tmpl w:val="00000016"/>
    <w:name w:val="WW8Num32"/>
    <w:lvl w:ilvl="0">
      <w:start w:val="2"/>
      <w:numFmt w:val="decimal"/>
      <w:lvlText w:val="%1."/>
      <w:lvlJc w:val="left"/>
      <w:pPr>
        <w:tabs>
          <w:tab w:val="num" w:pos="360"/>
        </w:tabs>
        <w:ind w:left="360" w:hanging="360"/>
      </w:pPr>
    </w:lvl>
  </w:abstractNum>
  <w:abstractNum w:abstractNumId="23" w15:restartNumberingAfterBreak="0">
    <w:nsid w:val="00000017"/>
    <w:multiLevelType w:val="singleLevel"/>
    <w:tmpl w:val="00000017"/>
    <w:name w:val="WW8Num33"/>
    <w:lvl w:ilvl="0">
      <w:start w:val="1"/>
      <w:numFmt w:val="bullet"/>
      <w:lvlText w:val=""/>
      <w:lvlJc w:val="left"/>
      <w:pPr>
        <w:tabs>
          <w:tab w:val="num" w:pos="0"/>
        </w:tabs>
        <w:ind w:left="283" w:hanging="283"/>
      </w:pPr>
      <w:rPr>
        <w:rFonts w:ascii="Symbol" w:hAnsi="Symbol" w:cs="Symbol"/>
      </w:rPr>
    </w:lvl>
  </w:abstractNum>
  <w:abstractNum w:abstractNumId="24" w15:restartNumberingAfterBreak="0">
    <w:nsid w:val="00000018"/>
    <w:multiLevelType w:val="singleLevel"/>
    <w:tmpl w:val="00000018"/>
    <w:name w:val="WW8Num34"/>
    <w:lvl w:ilvl="0">
      <w:start w:val="3"/>
      <w:numFmt w:val="decimal"/>
      <w:lvlText w:val="%1."/>
      <w:lvlJc w:val="left"/>
      <w:pPr>
        <w:tabs>
          <w:tab w:val="num" w:pos="360"/>
        </w:tabs>
        <w:ind w:left="360" w:hanging="360"/>
      </w:pPr>
    </w:lvl>
  </w:abstractNum>
  <w:abstractNum w:abstractNumId="25" w15:restartNumberingAfterBreak="0">
    <w:nsid w:val="00000019"/>
    <w:multiLevelType w:val="singleLevel"/>
    <w:tmpl w:val="00000019"/>
    <w:name w:val="WW8Num35"/>
    <w:lvl w:ilvl="0">
      <w:start w:val="1"/>
      <w:numFmt w:val="bullet"/>
      <w:lvlText w:val=""/>
      <w:lvlJc w:val="left"/>
      <w:pPr>
        <w:tabs>
          <w:tab w:val="num" w:pos="0"/>
        </w:tabs>
        <w:ind w:left="283" w:hanging="283"/>
      </w:pPr>
      <w:rPr>
        <w:rFonts w:ascii="Symbol" w:hAnsi="Symbol" w:cs="Symbol"/>
      </w:rPr>
    </w:lvl>
  </w:abstractNum>
  <w:abstractNum w:abstractNumId="26" w15:restartNumberingAfterBreak="0">
    <w:nsid w:val="0000001A"/>
    <w:multiLevelType w:val="singleLevel"/>
    <w:tmpl w:val="0000001A"/>
    <w:name w:val="WW8Num37"/>
    <w:lvl w:ilvl="0">
      <w:start w:val="1"/>
      <w:numFmt w:val="bullet"/>
      <w:lvlText w:val=""/>
      <w:lvlJc w:val="left"/>
      <w:pPr>
        <w:tabs>
          <w:tab w:val="num" w:pos="0"/>
        </w:tabs>
        <w:ind w:left="283" w:hanging="283"/>
      </w:pPr>
      <w:rPr>
        <w:rFonts w:ascii="Symbol" w:hAnsi="Symbol" w:cs="Symbol"/>
      </w:rPr>
    </w:lvl>
  </w:abstractNum>
  <w:abstractNum w:abstractNumId="27" w15:restartNumberingAfterBreak="0">
    <w:nsid w:val="0000001B"/>
    <w:multiLevelType w:val="singleLevel"/>
    <w:tmpl w:val="0000001B"/>
    <w:name w:val="WW8Num39"/>
    <w:lvl w:ilvl="0">
      <w:start w:val="1"/>
      <w:numFmt w:val="bullet"/>
      <w:lvlText w:val=""/>
      <w:lvlJc w:val="left"/>
      <w:pPr>
        <w:tabs>
          <w:tab w:val="num" w:pos="0"/>
        </w:tabs>
        <w:ind w:left="283" w:hanging="283"/>
      </w:pPr>
      <w:rPr>
        <w:rFonts w:ascii="Symbol" w:hAnsi="Symbol" w:cs="Symbol"/>
      </w:rPr>
    </w:lvl>
  </w:abstractNum>
  <w:abstractNum w:abstractNumId="28" w15:restartNumberingAfterBreak="0">
    <w:nsid w:val="0000001C"/>
    <w:multiLevelType w:val="singleLevel"/>
    <w:tmpl w:val="0000001C"/>
    <w:name w:val="WW8Num42"/>
    <w:lvl w:ilvl="0">
      <w:start w:val="1"/>
      <w:numFmt w:val="bullet"/>
      <w:lvlText w:val=""/>
      <w:lvlJc w:val="left"/>
      <w:pPr>
        <w:tabs>
          <w:tab w:val="num" w:pos="0"/>
        </w:tabs>
        <w:ind w:left="283" w:hanging="283"/>
      </w:pPr>
      <w:rPr>
        <w:rFonts w:ascii="Symbol" w:hAnsi="Symbol" w:cs="Symbol"/>
      </w:rPr>
    </w:lvl>
  </w:abstractNum>
  <w:abstractNum w:abstractNumId="29" w15:restartNumberingAfterBreak="0">
    <w:nsid w:val="0000001D"/>
    <w:multiLevelType w:val="singleLevel"/>
    <w:tmpl w:val="0000001D"/>
    <w:name w:val="WW8Num44"/>
    <w:lvl w:ilvl="0">
      <w:start w:val="7"/>
      <w:numFmt w:val="decimal"/>
      <w:lvlText w:val="%1."/>
      <w:lvlJc w:val="left"/>
      <w:pPr>
        <w:tabs>
          <w:tab w:val="num" w:pos="360"/>
        </w:tabs>
        <w:ind w:left="360" w:hanging="360"/>
      </w:pPr>
    </w:lvl>
  </w:abstractNum>
  <w:abstractNum w:abstractNumId="30" w15:restartNumberingAfterBreak="0">
    <w:nsid w:val="0000001E"/>
    <w:multiLevelType w:val="singleLevel"/>
    <w:tmpl w:val="0000001E"/>
    <w:name w:val="WW8Num46"/>
    <w:lvl w:ilvl="0">
      <w:start w:val="1"/>
      <w:numFmt w:val="bullet"/>
      <w:lvlText w:val=""/>
      <w:lvlJc w:val="left"/>
      <w:pPr>
        <w:tabs>
          <w:tab w:val="num" w:pos="0"/>
        </w:tabs>
        <w:ind w:left="283" w:hanging="283"/>
      </w:pPr>
      <w:rPr>
        <w:rFonts w:ascii="Symbol" w:hAnsi="Symbol" w:cs="Symbol"/>
      </w:rPr>
    </w:lvl>
  </w:abstractNum>
  <w:abstractNum w:abstractNumId="31" w15:restartNumberingAfterBreak="0">
    <w:nsid w:val="0000001F"/>
    <w:multiLevelType w:val="singleLevel"/>
    <w:tmpl w:val="0000001F"/>
    <w:name w:val="WW8Num47"/>
    <w:lvl w:ilvl="0">
      <w:start w:val="4"/>
      <w:numFmt w:val="decimal"/>
      <w:lvlText w:val="%1."/>
      <w:lvlJc w:val="left"/>
      <w:pPr>
        <w:tabs>
          <w:tab w:val="num" w:pos="360"/>
        </w:tabs>
        <w:ind w:left="360" w:hanging="360"/>
      </w:pPr>
    </w:lvl>
  </w:abstractNum>
  <w:abstractNum w:abstractNumId="32" w15:restartNumberingAfterBreak="0">
    <w:nsid w:val="00000020"/>
    <w:multiLevelType w:val="singleLevel"/>
    <w:tmpl w:val="00000020"/>
    <w:name w:val="WW8Num48"/>
    <w:lvl w:ilvl="0">
      <w:start w:val="1"/>
      <w:numFmt w:val="bullet"/>
      <w:lvlText w:val=""/>
      <w:lvlJc w:val="left"/>
      <w:pPr>
        <w:tabs>
          <w:tab w:val="num" w:pos="0"/>
        </w:tabs>
        <w:ind w:left="424" w:hanging="283"/>
      </w:pPr>
      <w:rPr>
        <w:rFonts w:ascii="Symbol" w:hAnsi="Symbol" w:cs="Symbol"/>
      </w:rPr>
    </w:lvl>
  </w:abstractNum>
  <w:abstractNum w:abstractNumId="33" w15:restartNumberingAfterBreak="0">
    <w:nsid w:val="00000021"/>
    <w:multiLevelType w:val="multilevel"/>
    <w:tmpl w:val="00000021"/>
    <w:name w:val="WW8Num49"/>
    <w:lvl w:ilvl="0">
      <w:start w:val="1"/>
      <w:numFmt w:val="decimal"/>
      <w:lvlText w:val="%1."/>
      <w:lvlJc w:val="left"/>
      <w:pPr>
        <w:tabs>
          <w:tab w:val="num" w:pos="0"/>
        </w:tabs>
        <w:ind w:left="355" w:hanging="283"/>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4" w15:restartNumberingAfterBreak="0">
    <w:nsid w:val="00000022"/>
    <w:multiLevelType w:val="singleLevel"/>
    <w:tmpl w:val="00000022"/>
    <w:name w:val="WW8Num50"/>
    <w:lvl w:ilvl="0">
      <w:start w:val="1"/>
      <w:numFmt w:val="bullet"/>
      <w:lvlText w:val=""/>
      <w:lvlJc w:val="left"/>
      <w:pPr>
        <w:tabs>
          <w:tab w:val="num" w:pos="0"/>
        </w:tabs>
        <w:ind w:left="424" w:hanging="283"/>
      </w:pPr>
      <w:rPr>
        <w:rFonts w:ascii="Symbol" w:hAnsi="Symbol" w:cs="Symbol"/>
      </w:rPr>
    </w:lvl>
  </w:abstractNum>
  <w:abstractNum w:abstractNumId="35" w15:restartNumberingAfterBreak="0">
    <w:nsid w:val="00000023"/>
    <w:multiLevelType w:val="singleLevel"/>
    <w:tmpl w:val="00000023"/>
    <w:lvl w:ilvl="0">
      <w:start w:val="1"/>
      <w:numFmt w:val="bullet"/>
      <w:lvlText w:val=""/>
      <w:lvlJc w:val="left"/>
      <w:pPr>
        <w:tabs>
          <w:tab w:val="num" w:pos="0"/>
        </w:tabs>
        <w:ind w:left="424" w:hanging="283"/>
      </w:pPr>
      <w:rPr>
        <w:rFonts w:ascii="Symbol" w:hAnsi="Symbol" w:cs="Symbol"/>
      </w:rPr>
    </w:lvl>
  </w:abstractNum>
  <w:abstractNum w:abstractNumId="36" w15:restartNumberingAfterBreak="0">
    <w:nsid w:val="00000024"/>
    <w:multiLevelType w:val="singleLevel"/>
    <w:tmpl w:val="00000024"/>
    <w:lvl w:ilvl="0">
      <w:start w:val="1"/>
      <w:numFmt w:val="bullet"/>
      <w:lvlText w:val=""/>
      <w:lvlJc w:val="left"/>
      <w:pPr>
        <w:tabs>
          <w:tab w:val="num" w:pos="0"/>
        </w:tabs>
        <w:ind w:left="283" w:hanging="283"/>
      </w:pPr>
      <w:rPr>
        <w:rFonts w:ascii="Symbol" w:hAnsi="Symbol" w:cs="Times New Roman"/>
      </w:rPr>
    </w:lvl>
  </w:abstractNum>
  <w:abstractNum w:abstractNumId="37" w15:restartNumberingAfterBreak="0">
    <w:nsid w:val="05D6095A"/>
    <w:multiLevelType w:val="hybridMultilevel"/>
    <w:tmpl w:val="E88E3F34"/>
    <w:lvl w:ilvl="0" w:tplc="B5BEB752">
      <w:start w:val="1"/>
      <w:numFmt w:val="bullet"/>
      <w:lvlText w:val=""/>
      <w:lvlJc w:val="left"/>
      <w:pPr>
        <w:tabs>
          <w:tab w:val="num" w:pos="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8" w15:restartNumberingAfterBreak="0">
    <w:nsid w:val="07E21D8D"/>
    <w:multiLevelType w:val="multilevel"/>
    <w:tmpl w:val="CE0C42EA"/>
    <w:lvl w:ilvl="0">
      <w:start w:val="1"/>
      <w:numFmt w:val="bullet"/>
      <w:lvlText w:val=""/>
      <w:lvlJc w:val="left"/>
      <w:pPr>
        <w:tabs>
          <w:tab w:val="num" w:pos="864"/>
        </w:tabs>
        <w:ind w:left="864" w:hanging="432"/>
      </w:pPr>
      <w:rPr>
        <w:rFonts w:ascii="Symbol" w:hAnsi="Symbol" w:hint="default"/>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2232"/>
        </w:tabs>
        <w:ind w:left="1944" w:hanging="432"/>
      </w:pPr>
      <w:rPr>
        <w:rFonts w:cs="Times New Roman"/>
      </w:rPr>
    </w:lvl>
    <w:lvl w:ilvl="3">
      <w:start w:val="1"/>
      <w:numFmt w:val="decimal"/>
      <w:lvlText w:val="%1.%2.%3.%4"/>
      <w:lvlJc w:val="left"/>
      <w:pPr>
        <w:tabs>
          <w:tab w:val="num" w:pos="2160"/>
        </w:tabs>
        <w:ind w:left="2160" w:hanging="864"/>
      </w:pPr>
      <w:rPr>
        <w:rFonts w:cs="Times New Roman"/>
      </w:rPr>
    </w:lvl>
    <w:lvl w:ilvl="4">
      <w:start w:val="1"/>
      <w:numFmt w:val="decimal"/>
      <w:lvlText w:val="%1.%2.%3.%4.%5"/>
      <w:lvlJc w:val="left"/>
      <w:pPr>
        <w:tabs>
          <w:tab w:val="num" w:pos="2736"/>
        </w:tabs>
        <w:ind w:left="2736" w:hanging="1152"/>
      </w:pPr>
      <w:rPr>
        <w:rFonts w:cs="Times New Roman"/>
      </w:rPr>
    </w:lvl>
    <w:lvl w:ilvl="5">
      <w:start w:val="1"/>
      <w:numFmt w:val="decimal"/>
      <w:lvlText w:val="%1.%2.%3.%4.%5.%6"/>
      <w:lvlJc w:val="left"/>
      <w:pPr>
        <w:tabs>
          <w:tab w:val="num" w:pos="3312"/>
        </w:tabs>
        <w:ind w:left="3312" w:hanging="1440"/>
      </w:pPr>
      <w:rPr>
        <w:rFonts w:cs="Times New Roman"/>
      </w:rPr>
    </w:lvl>
    <w:lvl w:ilvl="6">
      <w:start w:val="1"/>
      <w:numFmt w:val="decimal"/>
      <w:lvlText w:val="%1.%2.%3.%4.%5.%6.%7"/>
      <w:lvlJc w:val="left"/>
      <w:pPr>
        <w:tabs>
          <w:tab w:val="num" w:pos="1728"/>
        </w:tabs>
        <w:ind w:left="1728" w:hanging="1296"/>
      </w:pPr>
      <w:rPr>
        <w:rFonts w:cs="Times New Roman"/>
      </w:rPr>
    </w:lvl>
    <w:lvl w:ilvl="7">
      <w:start w:val="1"/>
      <w:numFmt w:val="decimal"/>
      <w:lvlText w:val="%1.%2.%3.%4.%5.%6.%7.%8"/>
      <w:lvlJc w:val="left"/>
      <w:pPr>
        <w:tabs>
          <w:tab w:val="num" w:pos="1872"/>
        </w:tabs>
        <w:ind w:left="1872" w:hanging="1440"/>
      </w:pPr>
      <w:rPr>
        <w:rFonts w:cs="Times New Roman"/>
      </w:rPr>
    </w:lvl>
    <w:lvl w:ilvl="8">
      <w:start w:val="1"/>
      <w:numFmt w:val="decimal"/>
      <w:lvlText w:val="%1.%2.%3.%4.%5.%6.%7.%8.%9"/>
      <w:lvlJc w:val="left"/>
      <w:pPr>
        <w:tabs>
          <w:tab w:val="num" w:pos="2016"/>
        </w:tabs>
        <w:ind w:left="2016" w:hanging="1584"/>
      </w:pPr>
      <w:rPr>
        <w:rFonts w:cs="Times New Roman"/>
      </w:rPr>
    </w:lvl>
  </w:abstractNum>
  <w:abstractNum w:abstractNumId="39" w15:restartNumberingAfterBreak="0">
    <w:nsid w:val="09DC7391"/>
    <w:multiLevelType w:val="multilevel"/>
    <w:tmpl w:val="B8D8A4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800"/>
        </w:tabs>
        <w:ind w:left="1512" w:hanging="432"/>
      </w:pPr>
      <w:rPr>
        <w:rFonts w:cs="Times New Roman"/>
      </w:rPr>
    </w:lvl>
    <w:lvl w:ilvl="3">
      <w:start w:val="1"/>
      <w:numFmt w:val="decimal"/>
      <w:lvlText w:val="%1.%2.%3.%4"/>
      <w:lvlJc w:val="left"/>
      <w:pPr>
        <w:tabs>
          <w:tab w:val="num" w:pos="1728"/>
        </w:tabs>
        <w:ind w:left="1728" w:hanging="864"/>
      </w:pPr>
      <w:rPr>
        <w:rFonts w:cs="Times New Roman"/>
      </w:rPr>
    </w:lvl>
    <w:lvl w:ilvl="4">
      <w:start w:val="1"/>
      <w:numFmt w:val="decimal"/>
      <w:lvlText w:val="%1.%2.%3.%4.%5"/>
      <w:lvlJc w:val="left"/>
      <w:pPr>
        <w:tabs>
          <w:tab w:val="num" w:pos="2304"/>
        </w:tabs>
        <w:ind w:left="2304" w:hanging="1152"/>
      </w:pPr>
      <w:rPr>
        <w:rFonts w:cs="Times New Roman"/>
      </w:rPr>
    </w:lvl>
    <w:lvl w:ilvl="5">
      <w:start w:val="1"/>
      <w:numFmt w:val="decimal"/>
      <w:lvlText w:val="%1.%2.%3.%4.%5.%6"/>
      <w:lvlJc w:val="left"/>
      <w:pPr>
        <w:tabs>
          <w:tab w:val="num" w:pos="2880"/>
        </w:tabs>
        <w:ind w:left="2880" w:hanging="1440"/>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0" w15:restartNumberingAfterBreak="0">
    <w:nsid w:val="12D47BDC"/>
    <w:multiLevelType w:val="hybridMultilevel"/>
    <w:tmpl w:val="EC3A0B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C7E098A"/>
    <w:multiLevelType w:val="multilevel"/>
    <w:tmpl w:val="B8D8A4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800"/>
        </w:tabs>
        <w:ind w:left="1512" w:hanging="432"/>
      </w:pPr>
      <w:rPr>
        <w:rFonts w:cs="Times New Roman"/>
      </w:rPr>
    </w:lvl>
    <w:lvl w:ilvl="3">
      <w:start w:val="1"/>
      <w:numFmt w:val="decimal"/>
      <w:lvlText w:val="%1.%2.%3.%4"/>
      <w:lvlJc w:val="left"/>
      <w:pPr>
        <w:tabs>
          <w:tab w:val="num" w:pos="1728"/>
        </w:tabs>
        <w:ind w:left="1728" w:hanging="864"/>
      </w:pPr>
      <w:rPr>
        <w:rFonts w:cs="Times New Roman"/>
      </w:rPr>
    </w:lvl>
    <w:lvl w:ilvl="4">
      <w:start w:val="1"/>
      <w:numFmt w:val="decimal"/>
      <w:lvlText w:val="%1.%2.%3.%4.%5"/>
      <w:lvlJc w:val="left"/>
      <w:pPr>
        <w:tabs>
          <w:tab w:val="num" w:pos="2304"/>
        </w:tabs>
        <w:ind w:left="2304" w:hanging="1152"/>
      </w:pPr>
      <w:rPr>
        <w:rFonts w:cs="Times New Roman"/>
      </w:rPr>
    </w:lvl>
    <w:lvl w:ilvl="5">
      <w:start w:val="1"/>
      <w:numFmt w:val="decimal"/>
      <w:lvlText w:val="%1.%2.%3.%4.%5.%6"/>
      <w:lvlJc w:val="left"/>
      <w:pPr>
        <w:tabs>
          <w:tab w:val="num" w:pos="2880"/>
        </w:tabs>
        <w:ind w:left="2880" w:hanging="1440"/>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15:restartNumberingAfterBreak="0">
    <w:nsid w:val="3E172D26"/>
    <w:multiLevelType w:val="multilevel"/>
    <w:tmpl w:val="8BACAAC0"/>
    <w:lvl w:ilvl="0">
      <w:start w:val="1"/>
      <w:numFmt w:val="bullet"/>
      <w:lvlText w:val=""/>
      <w:lvlJc w:val="left"/>
      <w:pPr>
        <w:tabs>
          <w:tab w:val="num" w:pos="1584"/>
        </w:tabs>
        <w:ind w:left="1584" w:hanging="432"/>
      </w:pPr>
      <w:rPr>
        <w:rFonts w:ascii="Symbol" w:hAnsi="Symbol" w:hint="default"/>
      </w:rPr>
    </w:lvl>
    <w:lvl w:ilvl="1">
      <w:start w:val="1"/>
      <w:numFmt w:val="decimal"/>
      <w:lvlText w:val="%1.%2"/>
      <w:lvlJc w:val="left"/>
      <w:pPr>
        <w:tabs>
          <w:tab w:val="num" w:pos="1872"/>
        </w:tabs>
        <w:ind w:left="1872" w:hanging="432"/>
      </w:pPr>
      <w:rPr>
        <w:rFonts w:cs="Times New Roman"/>
      </w:rPr>
    </w:lvl>
    <w:lvl w:ilvl="2">
      <w:start w:val="1"/>
      <w:numFmt w:val="decimal"/>
      <w:lvlText w:val="%1.%2.%3"/>
      <w:lvlJc w:val="left"/>
      <w:pPr>
        <w:tabs>
          <w:tab w:val="num" w:pos="2952"/>
        </w:tabs>
        <w:ind w:left="2664" w:hanging="432"/>
      </w:pPr>
      <w:rPr>
        <w:rFonts w:cs="Times New Roman"/>
      </w:rPr>
    </w:lvl>
    <w:lvl w:ilvl="3">
      <w:start w:val="1"/>
      <w:numFmt w:val="decimal"/>
      <w:lvlText w:val="%1.%2.%3.%4"/>
      <w:lvlJc w:val="left"/>
      <w:pPr>
        <w:tabs>
          <w:tab w:val="num" w:pos="2880"/>
        </w:tabs>
        <w:ind w:left="2880" w:hanging="864"/>
      </w:pPr>
      <w:rPr>
        <w:rFonts w:cs="Times New Roman"/>
      </w:rPr>
    </w:lvl>
    <w:lvl w:ilvl="4">
      <w:start w:val="1"/>
      <w:numFmt w:val="decimal"/>
      <w:lvlText w:val="%1.%2.%3.%4.%5"/>
      <w:lvlJc w:val="left"/>
      <w:pPr>
        <w:tabs>
          <w:tab w:val="num" w:pos="3456"/>
        </w:tabs>
        <w:ind w:left="3456" w:hanging="1152"/>
      </w:pPr>
      <w:rPr>
        <w:rFonts w:cs="Times New Roman"/>
      </w:rPr>
    </w:lvl>
    <w:lvl w:ilvl="5">
      <w:start w:val="1"/>
      <w:numFmt w:val="decimal"/>
      <w:lvlText w:val="%1.%2.%3.%4.%5.%6"/>
      <w:lvlJc w:val="left"/>
      <w:pPr>
        <w:tabs>
          <w:tab w:val="num" w:pos="4032"/>
        </w:tabs>
        <w:ind w:left="4032" w:hanging="1440"/>
      </w:pPr>
      <w:rPr>
        <w:rFonts w:cs="Times New Roman"/>
      </w:rPr>
    </w:lvl>
    <w:lvl w:ilvl="6">
      <w:start w:val="1"/>
      <w:numFmt w:val="decimal"/>
      <w:lvlText w:val="%1.%2.%3.%4.%5.%6.%7"/>
      <w:lvlJc w:val="left"/>
      <w:pPr>
        <w:tabs>
          <w:tab w:val="num" w:pos="2448"/>
        </w:tabs>
        <w:ind w:left="2448" w:hanging="1296"/>
      </w:pPr>
      <w:rPr>
        <w:rFonts w:cs="Times New Roman"/>
      </w:rPr>
    </w:lvl>
    <w:lvl w:ilvl="7">
      <w:start w:val="1"/>
      <w:numFmt w:val="decimal"/>
      <w:lvlText w:val="%1.%2.%3.%4.%5.%6.%7.%8"/>
      <w:lvlJc w:val="left"/>
      <w:pPr>
        <w:tabs>
          <w:tab w:val="num" w:pos="2592"/>
        </w:tabs>
        <w:ind w:left="2592" w:hanging="1440"/>
      </w:pPr>
      <w:rPr>
        <w:rFonts w:cs="Times New Roman"/>
      </w:rPr>
    </w:lvl>
    <w:lvl w:ilvl="8">
      <w:start w:val="1"/>
      <w:numFmt w:val="decimal"/>
      <w:lvlText w:val="%1.%2.%3.%4.%5.%6.%7.%8.%9"/>
      <w:lvlJc w:val="left"/>
      <w:pPr>
        <w:tabs>
          <w:tab w:val="num" w:pos="2736"/>
        </w:tabs>
        <w:ind w:left="2736" w:hanging="1584"/>
      </w:pPr>
      <w:rPr>
        <w:rFonts w:cs="Times New Roman"/>
      </w:rPr>
    </w:lvl>
  </w:abstractNum>
  <w:abstractNum w:abstractNumId="43" w15:restartNumberingAfterBreak="0">
    <w:nsid w:val="43612B37"/>
    <w:multiLevelType w:val="hybridMultilevel"/>
    <w:tmpl w:val="CA2A55E6"/>
    <w:lvl w:ilvl="0" w:tplc="0C0A000F">
      <w:start w:val="1"/>
      <w:numFmt w:val="decimal"/>
      <w:lvlText w:val="%1."/>
      <w:lvlJc w:val="left"/>
      <w:pPr>
        <w:tabs>
          <w:tab w:val="num" w:pos="1069"/>
        </w:tabs>
        <w:ind w:left="1069"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15:restartNumberingAfterBreak="0">
    <w:nsid w:val="4EA5502B"/>
    <w:multiLevelType w:val="hybridMultilevel"/>
    <w:tmpl w:val="6C963C32"/>
    <w:lvl w:ilvl="0" w:tplc="CE6CA016">
      <w:start w:val="1"/>
      <w:numFmt w:val="bullet"/>
      <w:lvlText w:val="•"/>
      <w:lvlJc w:val="left"/>
      <w:pPr>
        <w:tabs>
          <w:tab w:val="num" w:pos="720"/>
        </w:tabs>
        <w:ind w:left="720" w:hanging="360"/>
      </w:pPr>
      <w:rPr>
        <w:rFonts w:ascii="Times New Roman" w:hAnsi="Times New Roman" w:hint="default"/>
      </w:rPr>
    </w:lvl>
    <w:lvl w:ilvl="1" w:tplc="012AFE14" w:tentative="1">
      <w:start w:val="1"/>
      <w:numFmt w:val="bullet"/>
      <w:lvlText w:val="•"/>
      <w:lvlJc w:val="left"/>
      <w:pPr>
        <w:tabs>
          <w:tab w:val="num" w:pos="1440"/>
        </w:tabs>
        <w:ind w:left="1440" w:hanging="360"/>
      </w:pPr>
      <w:rPr>
        <w:rFonts w:ascii="Times New Roman" w:hAnsi="Times New Roman" w:hint="default"/>
      </w:rPr>
    </w:lvl>
    <w:lvl w:ilvl="2" w:tplc="02909058" w:tentative="1">
      <w:start w:val="1"/>
      <w:numFmt w:val="bullet"/>
      <w:lvlText w:val="•"/>
      <w:lvlJc w:val="left"/>
      <w:pPr>
        <w:tabs>
          <w:tab w:val="num" w:pos="2160"/>
        </w:tabs>
        <w:ind w:left="2160" w:hanging="360"/>
      </w:pPr>
      <w:rPr>
        <w:rFonts w:ascii="Times New Roman" w:hAnsi="Times New Roman" w:hint="default"/>
      </w:rPr>
    </w:lvl>
    <w:lvl w:ilvl="3" w:tplc="190E8DB6" w:tentative="1">
      <w:start w:val="1"/>
      <w:numFmt w:val="bullet"/>
      <w:lvlText w:val="•"/>
      <w:lvlJc w:val="left"/>
      <w:pPr>
        <w:tabs>
          <w:tab w:val="num" w:pos="2880"/>
        </w:tabs>
        <w:ind w:left="2880" w:hanging="360"/>
      </w:pPr>
      <w:rPr>
        <w:rFonts w:ascii="Times New Roman" w:hAnsi="Times New Roman" w:hint="default"/>
      </w:rPr>
    </w:lvl>
    <w:lvl w:ilvl="4" w:tplc="EDD217E6" w:tentative="1">
      <w:start w:val="1"/>
      <w:numFmt w:val="bullet"/>
      <w:lvlText w:val="•"/>
      <w:lvlJc w:val="left"/>
      <w:pPr>
        <w:tabs>
          <w:tab w:val="num" w:pos="3600"/>
        </w:tabs>
        <w:ind w:left="3600" w:hanging="360"/>
      </w:pPr>
      <w:rPr>
        <w:rFonts w:ascii="Times New Roman" w:hAnsi="Times New Roman" w:hint="default"/>
      </w:rPr>
    </w:lvl>
    <w:lvl w:ilvl="5" w:tplc="2C620C14" w:tentative="1">
      <w:start w:val="1"/>
      <w:numFmt w:val="bullet"/>
      <w:lvlText w:val="•"/>
      <w:lvlJc w:val="left"/>
      <w:pPr>
        <w:tabs>
          <w:tab w:val="num" w:pos="4320"/>
        </w:tabs>
        <w:ind w:left="4320" w:hanging="360"/>
      </w:pPr>
      <w:rPr>
        <w:rFonts w:ascii="Times New Roman" w:hAnsi="Times New Roman" w:hint="default"/>
      </w:rPr>
    </w:lvl>
    <w:lvl w:ilvl="6" w:tplc="D8F0F812" w:tentative="1">
      <w:start w:val="1"/>
      <w:numFmt w:val="bullet"/>
      <w:lvlText w:val="•"/>
      <w:lvlJc w:val="left"/>
      <w:pPr>
        <w:tabs>
          <w:tab w:val="num" w:pos="5040"/>
        </w:tabs>
        <w:ind w:left="5040" w:hanging="360"/>
      </w:pPr>
      <w:rPr>
        <w:rFonts w:ascii="Times New Roman" w:hAnsi="Times New Roman" w:hint="default"/>
      </w:rPr>
    </w:lvl>
    <w:lvl w:ilvl="7" w:tplc="92F8CDE6" w:tentative="1">
      <w:start w:val="1"/>
      <w:numFmt w:val="bullet"/>
      <w:lvlText w:val="•"/>
      <w:lvlJc w:val="left"/>
      <w:pPr>
        <w:tabs>
          <w:tab w:val="num" w:pos="5760"/>
        </w:tabs>
        <w:ind w:left="5760" w:hanging="360"/>
      </w:pPr>
      <w:rPr>
        <w:rFonts w:ascii="Times New Roman" w:hAnsi="Times New Roman" w:hint="default"/>
      </w:rPr>
    </w:lvl>
    <w:lvl w:ilvl="8" w:tplc="84DC4F66"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4EC64EE3"/>
    <w:multiLevelType w:val="hybridMultilevel"/>
    <w:tmpl w:val="40B6087E"/>
    <w:lvl w:ilvl="0" w:tplc="0C0A000F">
      <w:start w:val="1"/>
      <w:numFmt w:val="decimal"/>
      <w:lvlText w:val="%1."/>
      <w:lvlJc w:val="left"/>
      <w:pPr>
        <w:tabs>
          <w:tab w:val="num" w:pos="1069"/>
        </w:tabs>
        <w:ind w:left="1069" w:hanging="360"/>
      </w:pPr>
    </w:lvl>
    <w:lvl w:ilvl="1" w:tplc="0C0A0019" w:tentative="1">
      <w:start w:val="1"/>
      <w:numFmt w:val="lowerLetter"/>
      <w:lvlText w:val="%2."/>
      <w:lvlJc w:val="left"/>
      <w:pPr>
        <w:tabs>
          <w:tab w:val="num" w:pos="1789"/>
        </w:tabs>
        <w:ind w:left="1789" w:hanging="360"/>
      </w:pPr>
    </w:lvl>
    <w:lvl w:ilvl="2" w:tplc="0C0A001B" w:tentative="1">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46" w15:restartNumberingAfterBreak="0">
    <w:nsid w:val="57D5518E"/>
    <w:multiLevelType w:val="hybridMultilevel"/>
    <w:tmpl w:val="FD9C0D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A9E2038"/>
    <w:multiLevelType w:val="multilevel"/>
    <w:tmpl w:val="FCCE030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792"/>
        </w:tabs>
        <w:ind w:left="792" w:hanging="432"/>
      </w:pPr>
      <w:rPr>
        <w:rFonts w:ascii="Arial" w:hAnsi="Arial" w:cs="Arial" w:hint="default"/>
        <w:b/>
        <w:sz w:val="24"/>
        <w:szCs w:val="24"/>
      </w:rPr>
    </w:lvl>
    <w:lvl w:ilvl="2">
      <w:start w:val="1"/>
      <w:numFmt w:val="decimal"/>
      <w:lvlText w:val="%1.%2.%3"/>
      <w:lvlJc w:val="left"/>
      <w:pPr>
        <w:tabs>
          <w:tab w:val="num" w:pos="1800"/>
        </w:tabs>
        <w:ind w:left="1512" w:hanging="432"/>
      </w:pPr>
      <w:rPr>
        <w:rFonts w:cs="Times New Roman"/>
      </w:rPr>
    </w:lvl>
    <w:lvl w:ilvl="3">
      <w:start w:val="1"/>
      <w:numFmt w:val="decimal"/>
      <w:lvlText w:val="%1.%2.%3.%4"/>
      <w:lvlJc w:val="left"/>
      <w:pPr>
        <w:tabs>
          <w:tab w:val="num" w:pos="1728"/>
        </w:tabs>
        <w:ind w:left="1728" w:hanging="864"/>
      </w:pPr>
      <w:rPr>
        <w:rFonts w:cs="Times New Roman"/>
      </w:rPr>
    </w:lvl>
    <w:lvl w:ilvl="4">
      <w:start w:val="1"/>
      <w:numFmt w:val="decimal"/>
      <w:lvlText w:val="%1.%2.%3.%4.%5"/>
      <w:lvlJc w:val="left"/>
      <w:pPr>
        <w:tabs>
          <w:tab w:val="num" w:pos="2304"/>
        </w:tabs>
        <w:ind w:left="2304" w:hanging="1152"/>
      </w:pPr>
      <w:rPr>
        <w:rFonts w:cs="Times New Roman"/>
      </w:rPr>
    </w:lvl>
    <w:lvl w:ilvl="5">
      <w:start w:val="1"/>
      <w:numFmt w:val="decimal"/>
      <w:lvlText w:val="%1.%2.%3.%4.%5.%6"/>
      <w:lvlJc w:val="left"/>
      <w:pPr>
        <w:tabs>
          <w:tab w:val="num" w:pos="2880"/>
        </w:tabs>
        <w:ind w:left="2880" w:hanging="1440"/>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8" w15:restartNumberingAfterBreak="0">
    <w:nsid w:val="7576789C"/>
    <w:multiLevelType w:val="multilevel"/>
    <w:tmpl w:val="7C1CBC4A"/>
    <w:lvl w:ilvl="0">
      <w:start w:val="1"/>
      <w:numFmt w:val="bullet"/>
      <w:pStyle w:val="StkNUMBERING"/>
      <w:lvlText w:val=""/>
      <w:lvlJc w:val="left"/>
      <w:pPr>
        <w:tabs>
          <w:tab w:val="num" w:pos="432"/>
        </w:tabs>
        <w:ind w:left="432" w:hanging="432"/>
      </w:pPr>
      <w:rPr>
        <w:rFonts w:ascii="Symbol" w:hAnsi="Symbol" w:hint="default"/>
        <w:b/>
        <w:i w:val="0"/>
        <w:spacing w:val="0"/>
        <w:position w:val="0"/>
        <w:sz w:val="24"/>
      </w:rPr>
    </w:lvl>
    <w:lvl w:ilvl="1">
      <w:start w:val="1"/>
      <w:numFmt w:val="decimal"/>
      <w:lvlText w:val="%1.%2"/>
      <w:lvlJc w:val="left"/>
      <w:pPr>
        <w:tabs>
          <w:tab w:val="num" w:pos="792"/>
        </w:tabs>
        <w:ind w:left="792" w:hanging="432"/>
      </w:pPr>
      <w:rPr>
        <w:rFonts w:cs="Times New Roman" w:hint="default"/>
        <w:b/>
        <w:i w:val="0"/>
        <w:sz w:val="20"/>
        <w:lang w:val="es-MX"/>
      </w:rPr>
    </w:lvl>
    <w:lvl w:ilvl="2">
      <w:start w:val="1"/>
      <w:numFmt w:val="decimal"/>
      <w:lvlText w:val="%1.%2.%3"/>
      <w:lvlJc w:val="left"/>
      <w:pPr>
        <w:tabs>
          <w:tab w:val="num" w:pos="1800"/>
        </w:tabs>
        <w:ind w:left="1512" w:hanging="432"/>
      </w:pPr>
      <w:rPr>
        <w:rFonts w:cs="Times New Roman" w:hint="default"/>
        <w:b/>
        <w:i w:val="0"/>
        <w:sz w:val="20"/>
      </w:rPr>
    </w:lvl>
    <w:lvl w:ilvl="3">
      <w:start w:val="1"/>
      <w:numFmt w:val="decimal"/>
      <w:lvlText w:val="%1.%2.%3.%4"/>
      <w:lvlJc w:val="left"/>
      <w:pPr>
        <w:tabs>
          <w:tab w:val="num" w:pos="1728"/>
        </w:tabs>
        <w:ind w:left="1728" w:hanging="864"/>
      </w:pPr>
      <w:rPr>
        <w:rFonts w:cs="Times New Roman" w:hint="default"/>
        <w:b/>
        <w:i w:val="0"/>
        <w:sz w:val="20"/>
      </w:rPr>
    </w:lvl>
    <w:lvl w:ilvl="4">
      <w:start w:val="1"/>
      <w:numFmt w:val="decimal"/>
      <w:lvlText w:val="%1.%2.%3.%4.%5"/>
      <w:lvlJc w:val="left"/>
      <w:pPr>
        <w:tabs>
          <w:tab w:val="num" w:pos="2304"/>
        </w:tabs>
        <w:ind w:left="2304" w:hanging="1152"/>
      </w:pPr>
      <w:rPr>
        <w:rFonts w:cs="Times New Roman" w:hint="default"/>
        <w:b/>
        <w:i w:val="0"/>
        <w:sz w:val="20"/>
      </w:rPr>
    </w:lvl>
    <w:lvl w:ilvl="5">
      <w:start w:val="1"/>
      <w:numFmt w:val="decimal"/>
      <w:lvlText w:val="%1.%2.%3.%4.%5.%6"/>
      <w:lvlJc w:val="left"/>
      <w:pPr>
        <w:tabs>
          <w:tab w:val="num" w:pos="2880"/>
        </w:tabs>
        <w:ind w:left="2880" w:hanging="1440"/>
      </w:pPr>
      <w:rPr>
        <w:rFonts w:cs="Times New Roman" w:hint="default"/>
        <w:b/>
        <w:i w:val="0"/>
        <w:sz w:val="20"/>
      </w:rPr>
    </w:lvl>
    <w:lvl w:ilvl="6">
      <w:start w:val="1"/>
      <w:numFmt w:val="decimal"/>
      <w:lvlText w:val="%1.%2.%3.%4.%5.%6.%7"/>
      <w:lvlJc w:val="left"/>
      <w:pPr>
        <w:tabs>
          <w:tab w:val="num" w:pos="1296"/>
        </w:tabs>
        <w:ind w:left="1296" w:hanging="1296"/>
      </w:pPr>
      <w:rPr>
        <w:rFonts w:cs="Times New Roman" w:hint="default"/>
        <w:b/>
        <w:i w:val="0"/>
        <w:sz w:val="20"/>
      </w:rPr>
    </w:lvl>
    <w:lvl w:ilvl="7">
      <w:start w:val="1"/>
      <w:numFmt w:val="decimal"/>
      <w:lvlText w:val="%1.%2.%3.%4.%5.%6.%7.%8"/>
      <w:lvlJc w:val="left"/>
      <w:pPr>
        <w:tabs>
          <w:tab w:val="num" w:pos="1440"/>
        </w:tabs>
        <w:ind w:left="1440" w:hanging="1440"/>
      </w:pPr>
      <w:rPr>
        <w:rFonts w:cs="Times New Roman" w:hint="default"/>
        <w:b/>
        <w:i w:val="0"/>
        <w:sz w:val="20"/>
      </w:rPr>
    </w:lvl>
    <w:lvl w:ilvl="8">
      <w:start w:val="1"/>
      <w:numFmt w:val="decimal"/>
      <w:lvlText w:val="%1.%2.%3.%4.%5.%6.%7.%8.%9"/>
      <w:lvlJc w:val="left"/>
      <w:pPr>
        <w:tabs>
          <w:tab w:val="num" w:pos="1584"/>
        </w:tabs>
        <w:ind w:left="1584" w:hanging="1584"/>
      </w:pPr>
      <w:rPr>
        <w:rFonts w:cs="Times New Roman" w:hint="default"/>
        <w:b/>
        <w:i w:val="0"/>
        <w:sz w:val="20"/>
      </w:rPr>
    </w:lvl>
  </w:abstractNum>
  <w:num w:numId="1">
    <w:abstractNumId w:val="1"/>
  </w:num>
  <w:num w:numId="2">
    <w:abstractNumId w:val="48"/>
  </w:num>
  <w:num w:numId="3">
    <w:abstractNumId w:val="3"/>
  </w:num>
  <w:num w:numId="4">
    <w:abstractNumId w:val="5"/>
  </w:num>
  <w:num w:numId="5">
    <w:abstractNumId w:val="42"/>
  </w:num>
  <w:num w:numId="6">
    <w:abstractNumId w:val="2"/>
  </w:num>
  <w:num w:numId="7">
    <w:abstractNumId w:val="4"/>
  </w:num>
  <w:num w:numId="8">
    <w:abstractNumId w:val="6"/>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7"/>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4"/>
  </w:num>
  <w:num w:numId="29">
    <w:abstractNumId w:val="35"/>
  </w:num>
  <w:num w:numId="30">
    <w:abstractNumId w:val="36"/>
  </w:num>
  <w:num w:numId="31">
    <w:abstractNumId w:val="38"/>
  </w:num>
  <w:num w:numId="32">
    <w:abstractNumId w:val="40"/>
  </w:num>
  <w:num w:numId="33">
    <w:abstractNumId w:val="46"/>
  </w:num>
  <w:num w:numId="34">
    <w:abstractNumId w:val="39"/>
  </w:num>
  <w:num w:numId="35">
    <w:abstractNumId w:val="41"/>
  </w:num>
  <w:num w:numId="36">
    <w:abstractNumId w:val="0"/>
    <w:lvlOverride w:ilvl="0">
      <w:lvl w:ilvl="0">
        <w:start w:val="1"/>
        <w:numFmt w:val="bullet"/>
        <w:lvlText w:val=""/>
        <w:legacy w:legacy="1" w:legacySpace="0" w:legacyIndent="283"/>
        <w:lvlJc w:val="left"/>
        <w:pPr>
          <w:ind w:left="424" w:hanging="283"/>
        </w:pPr>
        <w:rPr>
          <w:rFonts w:ascii="Symbol" w:hAnsi="Symbol" w:cs="Symbol" w:hint="default"/>
        </w:rPr>
      </w:lvl>
    </w:lvlOverride>
  </w:num>
  <w:num w:numId="37">
    <w:abstractNumId w:val="45"/>
  </w:num>
  <w:num w:numId="38">
    <w:abstractNumId w:val="43"/>
  </w:num>
  <w:num w:numId="3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num>
  <w:num w:numId="41">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DFA"/>
    <w:rsid w:val="00000F78"/>
    <w:rsid w:val="0000104E"/>
    <w:rsid w:val="00002863"/>
    <w:rsid w:val="00003C65"/>
    <w:rsid w:val="0000416E"/>
    <w:rsid w:val="00007030"/>
    <w:rsid w:val="00007B0C"/>
    <w:rsid w:val="00010F32"/>
    <w:rsid w:val="0001200D"/>
    <w:rsid w:val="00012681"/>
    <w:rsid w:val="00012938"/>
    <w:rsid w:val="000129E3"/>
    <w:rsid w:val="00012EE0"/>
    <w:rsid w:val="000130B9"/>
    <w:rsid w:val="00014AE2"/>
    <w:rsid w:val="000228D4"/>
    <w:rsid w:val="00024D0D"/>
    <w:rsid w:val="0002526A"/>
    <w:rsid w:val="000255EA"/>
    <w:rsid w:val="00026041"/>
    <w:rsid w:val="00031109"/>
    <w:rsid w:val="00031539"/>
    <w:rsid w:val="00032047"/>
    <w:rsid w:val="0003294C"/>
    <w:rsid w:val="00032DEE"/>
    <w:rsid w:val="000337F9"/>
    <w:rsid w:val="0004016A"/>
    <w:rsid w:val="00041B2F"/>
    <w:rsid w:val="00042209"/>
    <w:rsid w:val="00044B18"/>
    <w:rsid w:val="000455E9"/>
    <w:rsid w:val="000459A4"/>
    <w:rsid w:val="00052478"/>
    <w:rsid w:val="0005440C"/>
    <w:rsid w:val="00061085"/>
    <w:rsid w:val="000617CE"/>
    <w:rsid w:val="00062117"/>
    <w:rsid w:val="00066C8F"/>
    <w:rsid w:val="00067A92"/>
    <w:rsid w:val="000700E7"/>
    <w:rsid w:val="00072CD3"/>
    <w:rsid w:val="000744CB"/>
    <w:rsid w:val="00074F68"/>
    <w:rsid w:val="00077A75"/>
    <w:rsid w:val="00082CDD"/>
    <w:rsid w:val="000839CB"/>
    <w:rsid w:val="00083D83"/>
    <w:rsid w:val="000844B6"/>
    <w:rsid w:val="00090C52"/>
    <w:rsid w:val="00091161"/>
    <w:rsid w:val="00091232"/>
    <w:rsid w:val="0009181F"/>
    <w:rsid w:val="0009358F"/>
    <w:rsid w:val="00096BF8"/>
    <w:rsid w:val="00097564"/>
    <w:rsid w:val="000A132F"/>
    <w:rsid w:val="000A13BF"/>
    <w:rsid w:val="000A2196"/>
    <w:rsid w:val="000A71FB"/>
    <w:rsid w:val="000A7DCD"/>
    <w:rsid w:val="000B0D9D"/>
    <w:rsid w:val="000B1094"/>
    <w:rsid w:val="000B2F88"/>
    <w:rsid w:val="000B3177"/>
    <w:rsid w:val="000B483C"/>
    <w:rsid w:val="000B5BD3"/>
    <w:rsid w:val="000C098E"/>
    <w:rsid w:val="000C3043"/>
    <w:rsid w:val="000D32F2"/>
    <w:rsid w:val="000D3424"/>
    <w:rsid w:val="000D77BF"/>
    <w:rsid w:val="000E05CE"/>
    <w:rsid w:val="000E1489"/>
    <w:rsid w:val="000E5CF7"/>
    <w:rsid w:val="000E7F89"/>
    <w:rsid w:val="000F14C0"/>
    <w:rsid w:val="000F2896"/>
    <w:rsid w:val="000F353D"/>
    <w:rsid w:val="000F470F"/>
    <w:rsid w:val="000F552E"/>
    <w:rsid w:val="000F73A7"/>
    <w:rsid w:val="000F7B40"/>
    <w:rsid w:val="00102088"/>
    <w:rsid w:val="0010216B"/>
    <w:rsid w:val="001022F8"/>
    <w:rsid w:val="00103B83"/>
    <w:rsid w:val="00104981"/>
    <w:rsid w:val="001049DC"/>
    <w:rsid w:val="001052DC"/>
    <w:rsid w:val="00110115"/>
    <w:rsid w:val="001128A1"/>
    <w:rsid w:val="00134CCE"/>
    <w:rsid w:val="00134D90"/>
    <w:rsid w:val="001350EA"/>
    <w:rsid w:val="00143058"/>
    <w:rsid w:val="00143FE7"/>
    <w:rsid w:val="00144EC8"/>
    <w:rsid w:val="00145B17"/>
    <w:rsid w:val="00152464"/>
    <w:rsid w:val="001544B9"/>
    <w:rsid w:val="00157B3F"/>
    <w:rsid w:val="00160B5B"/>
    <w:rsid w:val="001626A1"/>
    <w:rsid w:val="001701DE"/>
    <w:rsid w:val="00170F3B"/>
    <w:rsid w:val="001749CF"/>
    <w:rsid w:val="00176028"/>
    <w:rsid w:val="001770D9"/>
    <w:rsid w:val="00177C27"/>
    <w:rsid w:val="00184359"/>
    <w:rsid w:val="00184D5E"/>
    <w:rsid w:val="00191301"/>
    <w:rsid w:val="00194ABF"/>
    <w:rsid w:val="00194E44"/>
    <w:rsid w:val="0019690C"/>
    <w:rsid w:val="001A029C"/>
    <w:rsid w:val="001A0E60"/>
    <w:rsid w:val="001A104B"/>
    <w:rsid w:val="001A29D3"/>
    <w:rsid w:val="001A329A"/>
    <w:rsid w:val="001A444B"/>
    <w:rsid w:val="001A528F"/>
    <w:rsid w:val="001B061D"/>
    <w:rsid w:val="001B19E0"/>
    <w:rsid w:val="001B46E3"/>
    <w:rsid w:val="001B50C1"/>
    <w:rsid w:val="001B5A3D"/>
    <w:rsid w:val="001B79C1"/>
    <w:rsid w:val="001C0A12"/>
    <w:rsid w:val="001C2F2A"/>
    <w:rsid w:val="001C35B3"/>
    <w:rsid w:val="001C650D"/>
    <w:rsid w:val="001C6569"/>
    <w:rsid w:val="001C710A"/>
    <w:rsid w:val="001C79D8"/>
    <w:rsid w:val="001D1077"/>
    <w:rsid w:val="001D1ADF"/>
    <w:rsid w:val="001D3D39"/>
    <w:rsid w:val="001E09F1"/>
    <w:rsid w:val="001E2040"/>
    <w:rsid w:val="001E21BE"/>
    <w:rsid w:val="001E31A0"/>
    <w:rsid w:val="001E4497"/>
    <w:rsid w:val="001E4EAA"/>
    <w:rsid w:val="001E7ABF"/>
    <w:rsid w:val="001F1F05"/>
    <w:rsid w:val="001F40ED"/>
    <w:rsid w:val="0020182B"/>
    <w:rsid w:val="002055E8"/>
    <w:rsid w:val="002075A0"/>
    <w:rsid w:val="00207AE3"/>
    <w:rsid w:val="00211BA6"/>
    <w:rsid w:val="00213A02"/>
    <w:rsid w:val="00216ECB"/>
    <w:rsid w:val="002172CB"/>
    <w:rsid w:val="002211F1"/>
    <w:rsid w:val="0022225D"/>
    <w:rsid w:val="00224804"/>
    <w:rsid w:val="00225729"/>
    <w:rsid w:val="002268CF"/>
    <w:rsid w:val="002318F9"/>
    <w:rsid w:val="0023235A"/>
    <w:rsid w:val="002332A0"/>
    <w:rsid w:val="0023380A"/>
    <w:rsid w:val="0023459A"/>
    <w:rsid w:val="002377A4"/>
    <w:rsid w:val="00240466"/>
    <w:rsid w:val="00241C00"/>
    <w:rsid w:val="0024422A"/>
    <w:rsid w:val="00252184"/>
    <w:rsid w:val="0025661F"/>
    <w:rsid w:val="002614EE"/>
    <w:rsid w:val="00263177"/>
    <w:rsid w:val="00263CAC"/>
    <w:rsid w:val="0026486F"/>
    <w:rsid w:val="00264DA7"/>
    <w:rsid w:val="00266966"/>
    <w:rsid w:val="002679DF"/>
    <w:rsid w:val="002702CB"/>
    <w:rsid w:val="00270617"/>
    <w:rsid w:val="0027582A"/>
    <w:rsid w:val="00280A50"/>
    <w:rsid w:val="002824A2"/>
    <w:rsid w:val="00283788"/>
    <w:rsid w:val="00286E89"/>
    <w:rsid w:val="002914DD"/>
    <w:rsid w:val="0029769B"/>
    <w:rsid w:val="002A2092"/>
    <w:rsid w:val="002A55F0"/>
    <w:rsid w:val="002A6655"/>
    <w:rsid w:val="002B2D9A"/>
    <w:rsid w:val="002B39F6"/>
    <w:rsid w:val="002B4895"/>
    <w:rsid w:val="002B5671"/>
    <w:rsid w:val="002B6E03"/>
    <w:rsid w:val="002B6F67"/>
    <w:rsid w:val="002C4F49"/>
    <w:rsid w:val="002C5B55"/>
    <w:rsid w:val="002C672B"/>
    <w:rsid w:val="002C6889"/>
    <w:rsid w:val="002C7AB3"/>
    <w:rsid w:val="002D3116"/>
    <w:rsid w:val="002D5E1E"/>
    <w:rsid w:val="002E0EDB"/>
    <w:rsid w:val="002E5C57"/>
    <w:rsid w:val="002F0DCB"/>
    <w:rsid w:val="002F0E07"/>
    <w:rsid w:val="002F143F"/>
    <w:rsid w:val="002F30E9"/>
    <w:rsid w:val="002F633E"/>
    <w:rsid w:val="00300C31"/>
    <w:rsid w:val="003029F3"/>
    <w:rsid w:val="003063E6"/>
    <w:rsid w:val="00306558"/>
    <w:rsid w:val="00314A51"/>
    <w:rsid w:val="00315942"/>
    <w:rsid w:val="0032193A"/>
    <w:rsid w:val="00324237"/>
    <w:rsid w:val="00324F1A"/>
    <w:rsid w:val="0032561A"/>
    <w:rsid w:val="00335D50"/>
    <w:rsid w:val="00341DD5"/>
    <w:rsid w:val="0034224B"/>
    <w:rsid w:val="003425A6"/>
    <w:rsid w:val="00346302"/>
    <w:rsid w:val="003470AF"/>
    <w:rsid w:val="00347ACE"/>
    <w:rsid w:val="00350363"/>
    <w:rsid w:val="003508E5"/>
    <w:rsid w:val="00351EE8"/>
    <w:rsid w:val="00354F40"/>
    <w:rsid w:val="003574CD"/>
    <w:rsid w:val="00360D4D"/>
    <w:rsid w:val="00361944"/>
    <w:rsid w:val="00361E48"/>
    <w:rsid w:val="0036752B"/>
    <w:rsid w:val="00371863"/>
    <w:rsid w:val="00373F1F"/>
    <w:rsid w:val="00374566"/>
    <w:rsid w:val="003746EF"/>
    <w:rsid w:val="00376684"/>
    <w:rsid w:val="00380938"/>
    <w:rsid w:val="00381A5A"/>
    <w:rsid w:val="00383BDA"/>
    <w:rsid w:val="0038470D"/>
    <w:rsid w:val="00384D30"/>
    <w:rsid w:val="00385CAF"/>
    <w:rsid w:val="0039487D"/>
    <w:rsid w:val="00397FE3"/>
    <w:rsid w:val="003A0E59"/>
    <w:rsid w:val="003A3A8D"/>
    <w:rsid w:val="003A4C93"/>
    <w:rsid w:val="003A4D1F"/>
    <w:rsid w:val="003A5A55"/>
    <w:rsid w:val="003A7A8A"/>
    <w:rsid w:val="003B1041"/>
    <w:rsid w:val="003B1373"/>
    <w:rsid w:val="003B13CF"/>
    <w:rsid w:val="003B1ADC"/>
    <w:rsid w:val="003B289F"/>
    <w:rsid w:val="003B65D1"/>
    <w:rsid w:val="003B7A41"/>
    <w:rsid w:val="003C04F8"/>
    <w:rsid w:val="003C0917"/>
    <w:rsid w:val="003C3BBE"/>
    <w:rsid w:val="003C4212"/>
    <w:rsid w:val="003C57CC"/>
    <w:rsid w:val="003C614B"/>
    <w:rsid w:val="003E1ECC"/>
    <w:rsid w:val="003E2842"/>
    <w:rsid w:val="003F12ED"/>
    <w:rsid w:val="003F52D0"/>
    <w:rsid w:val="0040668D"/>
    <w:rsid w:val="00407AD4"/>
    <w:rsid w:val="00407E4A"/>
    <w:rsid w:val="00412AD8"/>
    <w:rsid w:val="0041412B"/>
    <w:rsid w:val="00415555"/>
    <w:rsid w:val="0041721E"/>
    <w:rsid w:val="00417F35"/>
    <w:rsid w:val="0042233A"/>
    <w:rsid w:val="004241AE"/>
    <w:rsid w:val="00425116"/>
    <w:rsid w:val="0042792F"/>
    <w:rsid w:val="00431D82"/>
    <w:rsid w:val="004348DE"/>
    <w:rsid w:val="00435BFA"/>
    <w:rsid w:val="00436A43"/>
    <w:rsid w:val="00447BDC"/>
    <w:rsid w:val="00451351"/>
    <w:rsid w:val="004531D5"/>
    <w:rsid w:val="004547E4"/>
    <w:rsid w:val="00454A97"/>
    <w:rsid w:val="00456662"/>
    <w:rsid w:val="00457DF6"/>
    <w:rsid w:val="004629BE"/>
    <w:rsid w:val="004653D7"/>
    <w:rsid w:val="00465C7C"/>
    <w:rsid w:val="0046660E"/>
    <w:rsid w:val="00466CA0"/>
    <w:rsid w:val="00467957"/>
    <w:rsid w:val="004705AF"/>
    <w:rsid w:val="00471F49"/>
    <w:rsid w:val="00472789"/>
    <w:rsid w:val="004735CF"/>
    <w:rsid w:val="004737F7"/>
    <w:rsid w:val="00474569"/>
    <w:rsid w:val="004761D2"/>
    <w:rsid w:val="00481E0B"/>
    <w:rsid w:val="004864E7"/>
    <w:rsid w:val="00486F1A"/>
    <w:rsid w:val="0049063C"/>
    <w:rsid w:val="0049379B"/>
    <w:rsid w:val="004942EF"/>
    <w:rsid w:val="004A0100"/>
    <w:rsid w:val="004A2724"/>
    <w:rsid w:val="004A3152"/>
    <w:rsid w:val="004B4C76"/>
    <w:rsid w:val="004B73D3"/>
    <w:rsid w:val="004C4213"/>
    <w:rsid w:val="004C5DA2"/>
    <w:rsid w:val="004C723B"/>
    <w:rsid w:val="004C7D49"/>
    <w:rsid w:val="004D0434"/>
    <w:rsid w:val="004D35E4"/>
    <w:rsid w:val="004D3960"/>
    <w:rsid w:val="004D5437"/>
    <w:rsid w:val="004D6BA5"/>
    <w:rsid w:val="004F0AFE"/>
    <w:rsid w:val="004F44D7"/>
    <w:rsid w:val="004F45D8"/>
    <w:rsid w:val="004F69D4"/>
    <w:rsid w:val="0050118B"/>
    <w:rsid w:val="00501770"/>
    <w:rsid w:val="005018DF"/>
    <w:rsid w:val="00502C72"/>
    <w:rsid w:val="00504489"/>
    <w:rsid w:val="00504A6B"/>
    <w:rsid w:val="005069AA"/>
    <w:rsid w:val="0051201A"/>
    <w:rsid w:val="00521BA5"/>
    <w:rsid w:val="00522A16"/>
    <w:rsid w:val="00524662"/>
    <w:rsid w:val="005249B9"/>
    <w:rsid w:val="005260E2"/>
    <w:rsid w:val="00526655"/>
    <w:rsid w:val="00527143"/>
    <w:rsid w:val="00530C53"/>
    <w:rsid w:val="00532456"/>
    <w:rsid w:val="00533353"/>
    <w:rsid w:val="00534111"/>
    <w:rsid w:val="00534DFA"/>
    <w:rsid w:val="00540970"/>
    <w:rsid w:val="005420F6"/>
    <w:rsid w:val="00543599"/>
    <w:rsid w:val="005529B2"/>
    <w:rsid w:val="00552E05"/>
    <w:rsid w:val="0055462B"/>
    <w:rsid w:val="00554B58"/>
    <w:rsid w:val="00554D1D"/>
    <w:rsid w:val="00556725"/>
    <w:rsid w:val="00561BB2"/>
    <w:rsid w:val="00561EC7"/>
    <w:rsid w:val="00561F04"/>
    <w:rsid w:val="00564D87"/>
    <w:rsid w:val="00567BCC"/>
    <w:rsid w:val="005705E5"/>
    <w:rsid w:val="00570E93"/>
    <w:rsid w:val="005865B0"/>
    <w:rsid w:val="00587A0C"/>
    <w:rsid w:val="00591A41"/>
    <w:rsid w:val="00592550"/>
    <w:rsid w:val="00592ABB"/>
    <w:rsid w:val="0059530E"/>
    <w:rsid w:val="005A0CB0"/>
    <w:rsid w:val="005A218C"/>
    <w:rsid w:val="005A34AD"/>
    <w:rsid w:val="005A47E5"/>
    <w:rsid w:val="005A73C8"/>
    <w:rsid w:val="005B06FE"/>
    <w:rsid w:val="005B25C6"/>
    <w:rsid w:val="005B2AD7"/>
    <w:rsid w:val="005B43E1"/>
    <w:rsid w:val="005B6F9C"/>
    <w:rsid w:val="005C0740"/>
    <w:rsid w:val="005C1F3E"/>
    <w:rsid w:val="005C5830"/>
    <w:rsid w:val="005C67AD"/>
    <w:rsid w:val="005D16C0"/>
    <w:rsid w:val="005D20B5"/>
    <w:rsid w:val="005D25E3"/>
    <w:rsid w:val="005D6075"/>
    <w:rsid w:val="005E2FE6"/>
    <w:rsid w:val="005E416A"/>
    <w:rsid w:val="005E49B0"/>
    <w:rsid w:val="005E5E32"/>
    <w:rsid w:val="005E6E05"/>
    <w:rsid w:val="005E6F42"/>
    <w:rsid w:val="005F153F"/>
    <w:rsid w:val="005F1648"/>
    <w:rsid w:val="005F1F80"/>
    <w:rsid w:val="005F2C80"/>
    <w:rsid w:val="005F319B"/>
    <w:rsid w:val="005F715C"/>
    <w:rsid w:val="00601BE4"/>
    <w:rsid w:val="00603D53"/>
    <w:rsid w:val="00606009"/>
    <w:rsid w:val="00606152"/>
    <w:rsid w:val="00610762"/>
    <w:rsid w:val="00612804"/>
    <w:rsid w:val="006135F1"/>
    <w:rsid w:val="006153AF"/>
    <w:rsid w:val="00615B71"/>
    <w:rsid w:val="00622DEE"/>
    <w:rsid w:val="00622E4D"/>
    <w:rsid w:val="00623B44"/>
    <w:rsid w:val="00624B28"/>
    <w:rsid w:val="0062655B"/>
    <w:rsid w:val="006279C3"/>
    <w:rsid w:val="00627CDF"/>
    <w:rsid w:val="00634D24"/>
    <w:rsid w:val="00636B78"/>
    <w:rsid w:val="00636C47"/>
    <w:rsid w:val="00637737"/>
    <w:rsid w:val="00637BE7"/>
    <w:rsid w:val="0064055A"/>
    <w:rsid w:val="00646741"/>
    <w:rsid w:val="00646EF2"/>
    <w:rsid w:val="006479ED"/>
    <w:rsid w:val="006500D9"/>
    <w:rsid w:val="00650A7B"/>
    <w:rsid w:val="00653AFC"/>
    <w:rsid w:val="00660B27"/>
    <w:rsid w:val="0066243F"/>
    <w:rsid w:val="00664DBF"/>
    <w:rsid w:val="00665B19"/>
    <w:rsid w:val="00670E63"/>
    <w:rsid w:val="0067165B"/>
    <w:rsid w:val="00671D0F"/>
    <w:rsid w:val="00674046"/>
    <w:rsid w:val="006741BE"/>
    <w:rsid w:val="00674687"/>
    <w:rsid w:val="006756EF"/>
    <w:rsid w:val="00677814"/>
    <w:rsid w:val="0068071C"/>
    <w:rsid w:val="006844C5"/>
    <w:rsid w:val="006846CA"/>
    <w:rsid w:val="006860C2"/>
    <w:rsid w:val="00687063"/>
    <w:rsid w:val="0069052F"/>
    <w:rsid w:val="00691D9A"/>
    <w:rsid w:val="00692663"/>
    <w:rsid w:val="00692945"/>
    <w:rsid w:val="00693A4C"/>
    <w:rsid w:val="006956E2"/>
    <w:rsid w:val="00696408"/>
    <w:rsid w:val="006A1D6D"/>
    <w:rsid w:val="006A32BF"/>
    <w:rsid w:val="006A5A42"/>
    <w:rsid w:val="006B096E"/>
    <w:rsid w:val="006B103A"/>
    <w:rsid w:val="006B12A4"/>
    <w:rsid w:val="006B1650"/>
    <w:rsid w:val="006B36ED"/>
    <w:rsid w:val="006B4F76"/>
    <w:rsid w:val="006B5270"/>
    <w:rsid w:val="006B668A"/>
    <w:rsid w:val="006C2D83"/>
    <w:rsid w:val="006C32C2"/>
    <w:rsid w:val="006C3C0B"/>
    <w:rsid w:val="006C42D2"/>
    <w:rsid w:val="006C5588"/>
    <w:rsid w:val="006C6229"/>
    <w:rsid w:val="006C7AE9"/>
    <w:rsid w:val="006D0592"/>
    <w:rsid w:val="006E16E0"/>
    <w:rsid w:val="006E56A8"/>
    <w:rsid w:val="006F0BDC"/>
    <w:rsid w:val="006F14CF"/>
    <w:rsid w:val="006F1EF0"/>
    <w:rsid w:val="006F3DDC"/>
    <w:rsid w:val="006F7316"/>
    <w:rsid w:val="00706D57"/>
    <w:rsid w:val="007101CD"/>
    <w:rsid w:val="00714397"/>
    <w:rsid w:val="007200E8"/>
    <w:rsid w:val="00720B53"/>
    <w:rsid w:val="00726A19"/>
    <w:rsid w:val="0073723A"/>
    <w:rsid w:val="007401B2"/>
    <w:rsid w:val="007431CF"/>
    <w:rsid w:val="00743C03"/>
    <w:rsid w:val="00751843"/>
    <w:rsid w:val="00751AA4"/>
    <w:rsid w:val="00755A5D"/>
    <w:rsid w:val="007601FB"/>
    <w:rsid w:val="0076059F"/>
    <w:rsid w:val="00765E3F"/>
    <w:rsid w:val="00766D0C"/>
    <w:rsid w:val="00766D78"/>
    <w:rsid w:val="00771C51"/>
    <w:rsid w:val="00773956"/>
    <w:rsid w:val="00776715"/>
    <w:rsid w:val="00781A4B"/>
    <w:rsid w:val="00784A36"/>
    <w:rsid w:val="00790FEC"/>
    <w:rsid w:val="0079226B"/>
    <w:rsid w:val="00794E1E"/>
    <w:rsid w:val="00797B6B"/>
    <w:rsid w:val="007A1091"/>
    <w:rsid w:val="007A2388"/>
    <w:rsid w:val="007A4060"/>
    <w:rsid w:val="007A515B"/>
    <w:rsid w:val="007A6557"/>
    <w:rsid w:val="007A6807"/>
    <w:rsid w:val="007B030D"/>
    <w:rsid w:val="007B0A20"/>
    <w:rsid w:val="007B55A2"/>
    <w:rsid w:val="007B7A01"/>
    <w:rsid w:val="007B7EBB"/>
    <w:rsid w:val="007C2B4F"/>
    <w:rsid w:val="007C60A3"/>
    <w:rsid w:val="007C783B"/>
    <w:rsid w:val="007D062D"/>
    <w:rsid w:val="007D18BF"/>
    <w:rsid w:val="007D2B72"/>
    <w:rsid w:val="007D3738"/>
    <w:rsid w:val="007D67B9"/>
    <w:rsid w:val="007D768F"/>
    <w:rsid w:val="007E2F89"/>
    <w:rsid w:val="007E4F6F"/>
    <w:rsid w:val="007E7167"/>
    <w:rsid w:val="007F0E9E"/>
    <w:rsid w:val="007F2332"/>
    <w:rsid w:val="007F2EDE"/>
    <w:rsid w:val="007F6925"/>
    <w:rsid w:val="007F75F3"/>
    <w:rsid w:val="00804CCE"/>
    <w:rsid w:val="00805A5A"/>
    <w:rsid w:val="008064BC"/>
    <w:rsid w:val="008077E4"/>
    <w:rsid w:val="008108DD"/>
    <w:rsid w:val="00810F02"/>
    <w:rsid w:val="008144D7"/>
    <w:rsid w:val="00817DCB"/>
    <w:rsid w:val="0082162C"/>
    <w:rsid w:val="0082587A"/>
    <w:rsid w:val="00825BEB"/>
    <w:rsid w:val="00825C64"/>
    <w:rsid w:val="00831C4D"/>
    <w:rsid w:val="0083335B"/>
    <w:rsid w:val="00836FA8"/>
    <w:rsid w:val="008373F1"/>
    <w:rsid w:val="00844F47"/>
    <w:rsid w:val="00846820"/>
    <w:rsid w:val="00847019"/>
    <w:rsid w:val="00847AFF"/>
    <w:rsid w:val="00850400"/>
    <w:rsid w:val="00850DAE"/>
    <w:rsid w:val="00851633"/>
    <w:rsid w:val="008533F3"/>
    <w:rsid w:val="008615C2"/>
    <w:rsid w:val="00864A09"/>
    <w:rsid w:val="00865473"/>
    <w:rsid w:val="00866943"/>
    <w:rsid w:val="00866AE3"/>
    <w:rsid w:val="00873BDD"/>
    <w:rsid w:val="008748CE"/>
    <w:rsid w:val="00875158"/>
    <w:rsid w:val="00875F03"/>
    <w:rsid w:val="00876FB0"/>
    <w:rsid w:val="00880820"/>
    <w:rsid w:val="00880C0A"/>
    <w:rsid w:val="00882F0E"/>
    <w:rsid w:val="00892437"/>
    <w:rsid w:val="00893B4B"/>
    <w:rsid w:val="0089459C"/>
    <w:rsid w:val="008A2B28"/>
    <w:rsid w:val="008A2E32"/>
    <w:rsid w:val="008A2FA0"/>
    <w:rsid w:val="008A57C8"/>
    <w:rsid w:val="008A5CC8"/>
    <w:rsid w:val="008A6990"/>
    <w:rsid w:val="008B0983"/>
    <w:rsid w:val="008B3DC9"/>
    <w:rsid w:val="008B5CFD"/>
    <w:rsid w:val="008C255E"/>
    <w:rsid w:val="008C4F27"/>
    <w:rsid w:val="008C4F5F"/>
    <w:rsid w:val="008C77C3"/>
    <w:rsid w:val="008D0B74"/>
    <w:rsid w:val="008D60D3"/>
    <w:rsid w:val="008E11CA"/>
    <w:rsid w:val="008E17C7"/>
    <w:rsid w:val="008E3F46"/>
    <w:rsid w:val="008E67B8"/>
    <w:rsid w:val="008E6EE8"/>
    <w:rsid w:val="008E7EDB"/>
    <w:rsid w:val="008F06C7"/>
    <w:rsid w:val="008F0C5D"/>
    <w:rsid w:val="008F2AD3"/>
    <w:rsid w:val="008F657E"/>
    <w:rsid w:val="008F7280"/>
    <w:rsid w:val="009049E4"/>
    <w:rsid w:val="00906E0E"/>
    <w:rsid w:val="009113AB"/>
    <w:rsid w:val="00912522"/>
    <w:rsid w:val="00913805"/>
    <w:rsid w:val="009163E4"/>
    <w:rsid w:val="00921B5E"/>
    <w:rsid w:val="0092239A"/>
    <w:rsid w:val="00923182"/>
    <w:rsid w:val="0092347E"/>
    <w:rsid w:val="00924489"/>
    <w:rsid w:val="009249B2"/>
    <w:rsid w:val="00924A97"/>
    <w:rsid w:val="00930EC4"/>
    <w:rsid w:val="009310D8"/>
    <w:rsid w:val="00940B09"/>
    <w:rsid w:val="00942583"/>
    <w:rsid w:val="00942CF9"/>
    <w:rsid w:val="00943EAA"/>
    <w:rsid w:val="00945BC3"/>
    <w:rsid w:val="0095124A"/>
    <w:rsid w:val="009540F1"/>
    <w:rsid w:val="0095415E"/>
    <w:rsid w:val="00956D3B"/>
    <w:rsid w:val="009619F7"/>
    <w:rsid w:val="00962ADF"/>
    <w:rsid w:val="00963133"/>
    <w:rsid w:val="00963AD4"/>
    <w:rsid w:val="00965676"/>
    <w:rsid w:val="0096665F"/>
    <w:rsid w:val="0097346E"/>
    <w:rsid w:val="009740C0"/>
    <w:rsid w:val="0097550C"/>
    <w:rsid w:val="0097639E"/>
    <w:rsid w:val="0098162A"/>
    <w:rsid w:val="0098695B"/>
    <w:rsid w:val="009870D7"/>
    <w:rsid w:val="0099070C"/>
    <w:rsid w:val="00990978"/>
    <w:rsid w:val="00991855"/>
    <w:rsid w:val="00993801"/>
    <w:rsid w:val="009964D0"/>
    <w:rsid w:val="00996A81"/>
    <w:rsid w:val="009A009D"/>
    <w:rsid w:val="009A273E"/>
    <w:rsid w:val="009A38F3"/>
    <w:rsid w:val="009A4336"/>
    <w:rsid w:val="009A4545"/>
    <w:rsid w:val="009A63C8"/>
    <w:rsid w:val="009A6E9B"/>
    <w:rsid w:val="009A7F51"/>
    <w:rsid w:val="009B09B0"/>
    <w:rsid w:val="009C16DF"/>
    <w:rsid w:val="009C2EAD"/>
    <w:rsid w:val="009C40BC"/>
    <w:rsid w:val="009C77F0"/>
    <w:rsid w:val="009D4874"/>
    <w:rsid w:val="009D62E4"/>
    <w:rsid w:val="009D75B3"/>
    <w:rsid w:val="009E12CC"/>
    <w:rsid w:val="009E2DE9"/>
    <w:rsid w:val="009E5B8F"/>
    <w:rsid w:val="009E6392"/>
    <w:rsid w:val="009F0036"/>
    <w:rsid w:val="009F13B9"/>
    <w:rsid w:val="009F26E9"/>
    <w:rsid w:val="009F6808"/>
    <w:rsid w:val="00A03FEE"/>
    <w:rsid w:val="00A06290"/>
    <w:rsid w:val="00A06370"/>
    <w:rsid w:val="00A112AE"/>
    <w:rsid w:val="00A11D79"/>
    <w:rsid w:val="00A11E9D"/>
    <w:rsid w:val="00A143B0"/>
    <w:rsid w:val="00A1454E"/>
    <w:rsid w:val="00A20EA7"/>
    <w:rsid w:val="00A221D0"/>
    <w:rsid w:val="00A26131"/>
    <w:rsid w:val="00A31DB7"/>
    <w:rsid w:val="00A344C2"/>
    <w:rsid w:val="00A35F16"/>
    <w:rsid w:val="00A35F52"/>
    <w:rsid w:val="00A413CA"/>
    <w:rsid w:val="00A42BB2"/>
    <w:rsid w:val="00A42C13"/>
    <w:rsid w:val="00A44E36"/>
    <w:rsid w:val="00A466CD"/>
    <w:rsid w:val="00A47498"/>
    <w:rsid w:val="00A65F33"/>
    <w:rsid w:val="00A674C5"/>
    <w:rsid w:val="00A73405"/>
    <w:rsid w:val="00A74984"/>
    <w:rsid w:val="00A7539F"/>
    <w:rsid w:val="00A7647E"/>
    <w:rsid w:val="00A82739"/>
    <w:rsid w:val="00A83D23"/>
    <w:rsid w:val="00A83F36"/>
    <w:rsid w:val="00A852B0"/>
    <w:rsid w:val="00A85C3E"/>
    <w:rsid w:val="00A94202"/>
    <w:rsid w:val="00A9677D"/>
    <w:rsid w:val="00A97326"/>
    <w:rsid w:val="00A97D21"/>
    <w:rsid w:val="00AA2884"/>
    <w:rsid w:val="00AA52F5"/>
    <w:rsid w:val="00AA572D"/>
    <w:rsid w:val="00AA5F5D"/>
    <w:rsid w:val="00AA7D9A"/>
    <w:rsid w:val="00AB67DB"/>
    <w:rsid w:val="00AC0730"/>
    <w:rsid w:val="00AC522D"/>
    <w:rsid w:val="00AC7D15"/>
    <w:rsid w:val="00AD2411"/>
    <w:rsid w:val="00AD3136"/>
    <w:rsid w:val="00AD77CF"/>
    <w:rsid w:val="00AE60B3"/>
    <w:rsid w:val="00AE7D78"/>
    <w:rsid w:val="00AF0A96"/>
    <w:rsid w:val="00AF0D32"/>
    <w:rsid w:val="00AF42B8"/>
    <w:rsid w:val="00AF45EA"/>
    <w:rsid w:val="00AF6ED0"/>
    <w:rsid w:val="00B0074A"/>
    <w:rsid w:val="00B0296A"/>
    <w:rsid w:val="00B1186C"/>
    <w:rsid w:val="00B146BE"/>
    <w:rsid w:val="00B14722"/>
    <w:rsid w:val="00B17B0A"/>
    <w:rsid w:val="00B17B27"/>
    <w:rsid w:val="00B226F4"/>
    <w:rsid w:val="00B22960"/>
    <w:rsid w:val="00B23851"/>
    <w:rsid w:val="00B23D7A"/>
    <w:rsid w:val="00B26087"/>
    <w:rsid w:val="00B27F19"/>
    <w:rsid w:val="00B30258"/>
    <w:rsid w:val="00B309B1"/>
    <w:rsid w:val="00B3253E"/>
    <w:rsid w:val="00B34F92"/>
    <w:rsid w:val="00B37143"/>
    <w:rsid w:val="00B42B65"/>
    <w:rsid w:val="00B4377F"/>
    <w:rsid w:val="00B454C4"/>
    <w:rsid w:val="00B456E1"/>
    <w:rsid w:val="00B4683E"/>
    <w:rsid w:val="00B54990"/>
    <w:rsid w:val="00B5685F"/>
    <w:rsid w:val="00B62C47"/>
    <w:rsid w:val="00B64159"/>
    <w:rsid w:val="00B66411"/>
    <w:rsid w:val="00B730CC"/>
    <w:rsid w:val="00B73A2B"/>
    <w:rsid w:val="00B74516"/>
    <w:rsid w:val="00B74694"/>
    <w:rsid w:val="00B82CAB"/>
    <w:rsid w:val="00B82F56"/>
    <w:rsid w:val="00B83F85"/>
    <w:rsid w:val="00B90C12"/>
    <w:rsid w:val="00B90DBA"/>
    <w:rsid w:val="00B91263"/>
    <w:rsid w:val="00B91387"/>
    <w:rsid w:val="00B92A5A"/>
    <w:rsid w:val="00B94AB7"/>
    <w:rsid w:val="00B955A5"/>
    <w:rsid w:val="00B97B95"/>
    <w:rsid w:val="00BA3BEB"/>
    <w:rsid w:val="00BA5003"/>
    <w:rsid w:val="00BA51A4"/>
    <w:rsid w:val="00BA5422"/>
    <w:rsid w:val="00BB0D1F"/>
    <w:rsid w:val="00BB0DE0"/>
    <w:rsid w:val="00BB152D"/>
    <w:rsid w:val="00BB1915"/>
    <w:rsid w:val="00BB2F52"/>
    <w:rsid w:val="00BB3A7B"/>
    <w:rsid w:val="00BB4C18"/>
    <w:rsid w:val="00BB727D"/>
    <w:rsid w:val="00BC076B"/>
    <w:rsid w:val="00BC07AE"/>
    <w:rsid w:val="00BC1D68"/>
    <w:rsid w:val="00BC48DA"/>
    <w:rsid w:val="00BD019D"/>
    <w:rsid w:val="00BD0526"/>
    <w:rsid w:val="00BD32D8"/>
    <w:rsid w:val="00BD498E"/>
    <w:rsid w:val="00BD55CF"/>
    <w:rsid w:val="00BE0155"/>
    <w:rsid w:val="00BE04C9"/>
    <w:rsid w:val="00BE05B2"/>
    <w:rsid w:val="00BE0C07"/>
    <w:rsid w:val="00BE1313"/>
    <w:rsid w:val="00BE4C9A"/>
    <w:rsid w:val="00BE76FC"/>
    <w:rsid w:val="00BE77AE"/>
    <w:rsid w:val="00BF11D0"/>
    <w:rsid w:val="00BF22B9"/>
    <w:rsid w:val="00BF38DD"/>
    <w:rsid w:val="00BF3D0F"/>
    <w:rsid w:val="00BF46B6"/>
    <w:rsid w:val="00BF6067"/>
    <w:rsid w:val="00BF75F3"/>
    <w:rsid w:val="00BF799F"/>
    <w:rsid w:val="00BF7D67"/>
    <w:rsid w:val="00C00B16"/>
    <w:rsid w:val="00C01326"/>
    <w:rsid w:val="00C01C74"/>
    <w:rsid w:val="00C07618"/>
    <w:rsid w:val="00C107C4"/>
    <w:rsid w:val="00C138F2"/>
    <w:rsid w:val="00C13D77"/>
    <w:rsid w:val="00C17448"/>
    <w:rsid w:val="00C178EA"/>
    <w:rsid w:val="00C25A96"/>
    <w:rsid w:val="00C26AD3"/>
    <w:rsid w:val="00C27F0F"/>
    <w:rsid w:val="00C300FF"/>
    <w:rsid w:val="00C307C5"/>
    <w:rsid w:val="00C3144B"/>
    <w:rsid w:val="00C33C8C"/>
    <w:rsid w:val="00C33D60"/>
    <w:rsid w:val="00C34275"/>
    <w:rsid w:val="00C36180"/>
    <w:rsid w:val="00C42685"/>
    <w:rsid w:val="00C43F82"/>
    <w:rsid w:val="00C44D7E"/>
    <w:rsid w:val="00C45FE6"/>
    <w:rsid w:val="00C50A4F"/>
    <w:rsid w:val="00C50D43"/>
    <w:rsid w:val="00C50EDA"/>
    <w:rsid w:val="00C5161B"/>
    <w:rsid w:val="00C51FFF"/>
    <w:rsid w:val="00C52838"/>
    <w:rsid w:val="00C55D62"/>
    <w:rsid w:val="00C6064C"/>
    <w:rsid w:val="00C60E88"/>
    <w:rsid w:val="00C61E27"/>
    <w:rsid w:val="00C6242F"/>
    <w:rsid w:val="00C63300"/>
    <w:rsid w:val="00C67FF8"/>
    <w:rsid w:val="00C7186B"/>
    <w:rsid w:val="00C72CE4"/>
    <w:rsid w:val="00C7376E"/>
    <w:rsid w:val="00C73B83"/>
    <w:rsid w:val="00C760DD"/>
    <w:rsid w:val="00C76650"/>
    <w:rsid w:val="00C77AFA"/>
    <w:rsid w:val="00C82A39"/>
    <w:rsid w:val="00C847C4"/>
    <w:rsid w:val="00C84BA2"/>
    <w:rsid w:val="00C862A2"/>
    <w:rsid w:val="00C904B8"/>
    <w:rsid w:val="00C90B7F"/>
    <w:rsid w:val="00C90C25"/>
    <w:rsid w:val="00C93A60"/>
    <w:rsid w:val="00C93E5A"/>
    <w:rsid w:val="00C95DF1"/>
    <w:rsid w:val="00C973A6"/>
    <w:rsid w:val="00CA0E6F"/>
    <w:rsid w:val="00CA4A07"/>
    <w:rsid w:val="00CA5178"/>
    <w:rsid w:val="00CB71F7"/>
    <w:rsid w:val="00CC4358"/>
    <w:rsid w:val="00CC4AE3"/>
    <w:rsid w:val="00CC6DAB"/>
    <w:rsid w:val="00CC736E"/>
    <w:rsid w:val="00CD331C"/>
    <w:rsid w:val="00CD442E"/>
    <w:rsid w:val="00CD4ED2"/>
    <w:rsid w:val="00CD7674"/>
    <w:rsid w:val="00CE476D"/>
    <w:rsid w:val="00CE4C00"/>
    <w:rsid w:val="00CE6544"/>
    <w:rsid w:val="00CF026B"/>
    <w:rsid w:val="00CF240B"/>
    <w:rsid w:val="00CF7EA9"/>
    <w:rsid w:val="00D018A8"/>
    <w:rsid w:val="00D01D2F"/>
    <w:rsid w:val="00D02D9E"/>
    <w:rsid w:val="00D066B6"/>
    <w:rsid w:val="00D1319F"/>
    <w:rsid w:val="00D177AF"/>
    <w:rsid w:val="00D2332D"/>
    <w:rsid w:val="00D25A83"/>
    <w:rsid w:val="00D30B47"/>
    <w:rsid w:val="00D3143F"/>
    <w:rsid w:val="00D33194"/>
    <w:rsid w:val="00D33488"/>
    <w:rsid w:val="00D35F65"/>
    <w:rsid w:val="00D41890"/>
    <w:rsid w:val="00D42D70"/>
    <w:rsid w:val="00D456E4"/>
    <w:rsid w:val="00D4724B"/>
    <w:rsid w:val="00D478C1"/>
    <w:rsid w:val="00D51707"/>
    <w:rsid w:val="00D5339D"/>
    <w:rsid w:val="00D5401C"/>
    <w:rsid w:val="00D55AAC"/>
    <w:rsid w:val="00D606BD"/>
    <w:rsid w:val="00D61745"/>
    <w:rsid w:val="00D63CFD"/>
    <w:rsid w:val="00D63FAC"/>
    <w:rsid w:val="00D64B34"/>
    <w:rsid w:val="00D66110"/>
    <w:rsid w:val="00D70197"/>
    <w:rsid w:val="00D72358"/>
    <w:rsid w:val="00D72E2E"/>
    <w:rsid w:val="00D7445F"/>
    <w:rsid w:val="00D74F1E"/>
    <w:rsid w:val="00D76A62"/>
    <w:rsid w:val="00D82889"/>
    <w:rsid w:val="00D837AE"/>
    <w:rsid w:val="00D916C8"/>
    <w:rsid w:val="00D916CB"/>
    <w:rsid w:val="00D91E91"/>
    <w:rsid w:val="00D91F8B"/>
    <w:rsid w:val="00D93238"/>
    <w:rsid w:val="00D940D1"/>
    <w:rsid w:val="00D96533"/>
    <w:rsid w:val="00DA0C9F"/>
    <w:rsid w:val="00DA2C45"/>
    <w:rsid w:val="00DA30DA"/>
    <w:rsid w:val="00DA3C83"/>
    <w:rsid w:val="00DA4A05"/>
    <w:rsid w:val="00DA4D62"/>
    <w:rsid w:val="00DA4EAE"/>
    <w:rsid w:val="00DA5C06"/>
    <w:rsid w:val="00DA6BB8"/>
    <w:rsid w:val="00DA7769"/>
    <w:rsid w:val="00DB15B6"/>
    <w:rsid w:val="00DB1BE7"/>
    <w:rsid w:val="00DB6F0E"/>
    <w:rsid w:val="00DB7C8C"/>
    <w:rsid w:val="00DC0A79"/>
    <w:rsid w:val="00DC38E7"/>
    <w:rsid w:val="00DC648B"/>
    <w:rsid w:val="00DC7593"/>
    <w:rsid w:val="00DC7DF7"/>
    <w:rsid w:val="00DD04A7"/>
    <w:rsid w:val="00DD12DF"/>
    <w:rsid w:val="00DD293D"/>
    <w:rsid w:val="00DD7AF8"/>
    <w:rsid w:val="00DE01F6"/>
    <w:rsid w:val="00DE0FE8"/>
    <w:rsid w:val="00DE75A4"/>
    <w:rsid w:val="00DE7C94"/>
    <w:rsid w:val="00DF0F67"/>
    <w:rsid w:val="00DF264D"/>
    <w:rsid w:val="00DF3691"/>
    <w:rsid w:val="00DF67BA"/>
    <w:rsid w:val="00DF6CF6"/>
    <w:rsid w:val="00E00477"/>
    <w:rsid w:val="00E171A7"/>
    <w:rsid w:val="00E20460"/>
    <w:rsid w:val="00E223AD"/>
    <w:rsid w:val="00E23692"/>
    <w:rsid w:val="00E23ABF"/>
    <w:rsid w:val="00E23CD7"/>
    <w:rsid w:val="00E24502"/>
    <w:rsid w:val="00E24A23"/>
    <w:rsid w:val="00E25CD2"/>
    <w:rsid w:val="00E302CE"/>
    <w:rsid w:val="00E33628"/>
    <w:rsid w:val="00E3446D"/>
    <w:rsid w:val="00E35C25"/>
    <w:rsid w:val="00E35C51"/>
    <w:rsid w:val="00E37569"/>
    <w:rsid w:val="00E37AB2"/>
    <w:rsid w:val="00E40AEC"/>
    <w:rsid w:val="00E44DD1"/>
    <w:rsid w:val="00E450EC"/>
    <w:rsid w:val="00E474C9"/>
    <w:rsid w:val="00E50CD8"/>
    <w:rsid w:val="00E518A7"/>
    <w:rsid w:val="00E533E1"/>
    <w:rsid w:val="00E53CBB"/>
    <w:rsid w:val="00E569CD"/>
    <w:rsid w:val="00E64942"/>
    <w:rsid w:val="00E65493"/>
    <w:rsid w:val="00E722F1"/>
    <w:rsid w:val="00E757F4"/>
    <w:rsid w:val="00E8032B"/>
    <w:rsid w:val="00E822AB"/>
    <w:rsid w:val="00E8351A"/>
    <w:rsid w:val="00E8402A"/>
    <w:rsid w:val="00E85AC8"/>
    <w:rsid w:val="00E87F72"/>
    <w:rsid w:val="00E90C92"/>
    <w:rsid w:val="00E91BEA"/>
    <w:rsid w:val="00E93A35"/>
    <w:rsid w:val="00E952E7"/>
    <w:rsid w:val="00E973AD"/>
    <w:rsid w:val="00EA1C81"/>
    <w:rsid w:val="00EA438B"/>
    <w:rsid w:val="00EA44F8"/>
    <w:rsid w:val="00EA6619"/>
    <w:rsid w:val="00EA67F3"/>
    <w:rsid w:val="00EB06E5"/>
    <w:rsid w:val="00EB7253"/>
    <w:rsid w:val="00EC05EB"/>
    <w:rsid w:val="00EC3553"/>
    <w:rsid w:val="00EC41A4"/>
    <w:rsid w:val="00EC64F5"/>
    <w:rsid w:val="00EC6517"/>
    <w:rsid w:val="00ED0E91"/>
    <w:rsid w:val="00ED369E"/>
    <w:rsid w:val="00ED55F3"/>
    <w:rsid w:val="00ED5AEF"/>
    <w:rsid w:val="00ED6FD0"/>
    <w:rsid w:val="00ED71DE"/>
    <w:rsid w:val="00ED7D95"/>
    <w:rsid w:val="00EE0673"/>
    <w:rsid w:val="00EE086E"/>
    <w:rsid w:val="00EE580F"/>
    <w:rsid w:val="00EE5853"/>
    <w:rsid w:val="00EE77EE"/>
    <w:rsid w:val="00EF1D3A"/>
    <w:rsid w:val="00EF2340"/>
    <w:rsid w:val="00EF2683"/>
    <w:rsid w:val="00EF2B29"/>
    <w:rsid w:val="00EF3FDF"/>
    <w:rsid w:val="00F0092B"/>
    <w:rsid w:val="00F013C9"/>
    <w:rsid w:val="00F026C5"/>
    <w:rsid w:val="00F04531"/>
    <w:rsid w:val="00F10B91"/>
    <w:rsid w:val="00F1695B"/>
    <w:rsid w:val="00F16BF9"/>
    <w:rsid w:val="00F223D0"/>
    <w:rsid w:val="00F235F5"/>
    <w:rsid w:val="00F26E15"/>
    <w:rsid w:val="00F27FB7"/>
    <w:rsid w:val="00F32287"/>
    <w:rsid w:val="00F33B12"/>
    <w:rsid w:val="00F342B1"/>
    <w:rsid w:val="00F34863"/>
    <w:rsid w:val="00F362B6"/>
    <w:rsid w:val="00F418D2"/>
    <w:rsid w:val="00F45364"/>
    <w:rsid w:val="00F4634C"/>
    <w:rsid w:val="00F47040"/>
    <w:rsid w:val="00F47B54"/>
    <w:rsid w:val="00F501FE"/>
    <w:rsid w:val="00F53373"/>
    <w:rsid w:val="00F5419D"/>
    <w:rsid w:val="00F54A35"/>
    <w:rsid w:val="00F55FF5"/>
    <w:rsid w:val="00F60A51"/>
    <w:rsid w:val="00F60D6A"/>
    <w:rsid w:val="00F61D06"/>
    <w:rsid w:val="00F61F23"/>
    <w:rsid w:val="00F633BA"/>
    <w:rsid w:val="00F63A24"/>
    <w:rsid w:val="00F63F85"/>
    <w:rsid w:val="00F65348"/>
    <w:rsid w:val="00F65A04"/>
    <w:rsid w:val="00F66A20"/>
    <w:rsid w:val="00F821E9"/>
    <w:rsid w:val="00F8339D"/>
    <w:rsid w:val="00F84F8C"/>
    <w:rsid w:val="00F952F2"/>
    <w:rsid w:val="00FA11DF"/>
    <w:rsid w:val="00FA1E91"/>
    <w:rsid w:val="00FA2D2F"/>
    <w:rsid w:val="00FA3F32"/>
    <w:rsid w:val="00FA657E"/>
    <w:rsid w:val="00FA735C"/>
    <w:rsid w:val="00FB1EBC"/>
    <w:rsid w:val="00FB2648"/>
    <w:rsid w:val="00FB3BDE"/>
    <w:rsid w:val="00FB421F"/>
    <w:rsid w:val="00FB5F74"/>
    <w:rsid w:val="00FB7599"/>
    <w:rsid w:val="00FC5362"/>
    <w:rsid w:val="00FC6C55"/>
    <w:rsid w:val="00FD0AB4"/>
    <w:rsid w:val="00FD0C43"/>
    <w:rsid w:val="00FD2C75"/>
    <w:rsid w:val="00FD3AEC"/>
    <w:rsid w:val="00FD4946"/>
    <w:rsid w:val="00FE5E35"/>
    <w:rsid w:val="00FF0C00"/>
    <w:rsid w:val="00FF16A0"/>
    <w:rsid w:val="00FF2294"/>
    <w:rsid w:val="00FF59E6"/>
    <w:rsid w:val="00FF7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94DEFF2"/>
  <w15:docId w15:val="{4E9342A5-E3B7-4056-B854-EE9407D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iPriority="0"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iPriority="0"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0E7"/>
    <w:pPr>
      <w:suppressAutoHyphens/>
      <w:ind w:left="432"/>
    </w:pPr>
    <w:rPr>
      <w:rFonts w:ascii="Arial" w:hAnsi="Arial" w:cs="Arial"/>
      <w:lang w:eastAsia="ar-SA"/>
    </w:rPr>
  </w:style>
  <w:style w:type="paragraph" w:styleId="Ttulo1">
    <w:name w:val="heading 1"/>
    <w:basedOn w:val="Normal"/>
    <w:next w:val="Normal"/>
    <w:link w:val="Ttulo1Car"/>
    <w:qFormat/>
    <w:rsid w:val="000700E7"/>
    <w:pPr>
      <w:keepNext/>
      <w:tabs>
        <w:tab w:val="num" w:pos="432"/>
      </w:tabs>
      <w:spacing w:before="240" w:after="120"/>
      <w:ind w:hanging="432"/>
      <w:outlineLvl w:val="0"/>
    </w:pPr>
    <w:rPr>
      <w:b/>
      <w:bCs/>
      <w:kern w:val="1"/>
      <w:sz w:val="28"/>
      <w:szCs w:val="28"/>
    </w:rPr>
  </w:style>
  <w:style w:type="paragraph" w:styleId="Ttulo2">
    <w:name w:val="heading 2"/>
    <w:basedOn w:val="Ttulo1"/>
    <w:next w:val="Textoindependiente2"/>
    <w:link w:val="Ttulo2Car"/>
    <w:qFormat/>
    <w:rsid w:val="000700E7"/>
    <w:pPr>
      <w:numPr>
        <w:ilvl w:val="1"/>
      </w:numPr>
      <w:tabs>
        <w:tab w:val="num" w:pos="432"/>
      </w:tabs>
      <w:spacing w:after="60"/>
      <w:ind w:left="432" w:hanging="432"/>
      <w:outlineLvl w:val="1"/>
    </w:pPr>
    <w:rPr>
      <w:sz w:val="24"/>
      <w:szCs w:val="24"/>
    </w:rPr>
  </w:style>
  <w:style w:type="paragraph" w:styleId="Ttulo3">
    <w:name w:val="heading 3"/>
    <w:basedOn w:val="Ttulo2"/>
    <w:next w:val="Textoindependiente3"/>
    <w:link w:val="Ttulo3Car"/>
    <w:qFormat/>
    <w:rsid w:val="000700E7"/>
    <w:pPr>
      <w:numPr>
        <w:ilvl w:val="2"/>
      </w:numPr>
      <w:tabs>
        <w:tab w:val="num" w:pos="432"/>
      </w:tabs>
      <w:ind w:left="432" w:hanging="432"/>
      <w:outlineLvl w:val="2"/>
    </w:pPr>
    <w:rPr>
      <w:sz w:val="22"/>
      <w:szCs w:val="22"/>
    </w:rPr>
  </w:style>
  <w:style w:type="paragraph" w:styleId="Ttulo4">
    <w:name w:val="heading 4"/>
    <w:basedOn w:val="Ttulo3"/>
    <w:next w:val="BodyText4"/>
    <w:link w:val="Ttulo4Car"/>
    <w:qFormat/>
    <w:rsid w:val="000700E7"/>
    <w:pPr>
      <w:numPr>
        <w:ilvl w:val="3"/>
      </w:numPr>
      <w:tabs>
        <w:tab w:val="num" w:pos="432"/>
      </w:tabs>
      <w:ind w:left="432" w:hanging="432"/>
      <w:outlineLvl w:val="3"/>
    </w:pPr>
    <w:rPr>
      <w:sz w:val="20"/>
      <w:szCs w:val="20"/>
    </w:rPr>
  </w:style>
  <w:style w:type="paragraph" w:styleId="Ttulo5">
    <w:name w:val="heading 5"/>
    <w:basedOn w:val="Ttulo4"/>
    <w:next w:val="BodyText5"/>
    <w:link w:val="Ttulo5Car"/>
    <w:qFormat/>
    <w:rsid w:val="000700E7"/>
    <w:pPr>
      <w:numPr>
        <w:ilvl w:val="4"/>
      </w:numPr>
      <w:tabs>
        <w:tab w:val="num" w:pos="432"/>
      </w:tabs>
      <w:ind w:left="432" w:hanging="432"/>
      <w:outlineLvl w:val="4"/>
    </w:pPr>
    <w:rPr>
      <w:sz w:val="18"/>
      <w:szCs w:val="18"/>
    </w:rPr>
  </w:style>
  <w:style w:type="paragraph" w:styleId="Ttulo6">
    <w:name w:val="heading 6"/>
    <w:basedOn w:val="Ttulo5"/>
    <w:next w:val="BodyText6"/>
    <w:link w:val="Ttulo6Car"/>
    <w:qFormat/>
    <w:rsid w:val="000700E7"/>
    <w:pPr>
      <w:numPr>
        <w:ilvl w:val="5"/>
      </w:numPr>
      <w:tabs>
        <w:tab w:val="num" w:pos="432"/>
      </w:tabs>
      <w:ind w:left="432" w:hanging="432"/>
      <w:outlineLvl w:val="5"/>
    </w:pPr>
    <w:rPr>
      <w:i/>
      <w:iCs/>
    </w:rPr>
  </w:style>
  <w:style w:type="paragraph" w:styleId="Ttulo7">
    <w:name w:val="heading 7"/>
    <w:basedOn w:val="Normal"/>
    <w:next w:val="Normal"/>
    <w:link w:val="Ttulo7Car"/>
    <w:qFormat/>
    <w:rsid w:val="000700E7"/>
    <w:pPr>
      <w:tabs>
        <w:tab w:val="num" w:pos="1296"/>
      </w:tabs>
      <w:spacing w:before="240" w:after="60"/>
      <w:ind w:left="1296" w:hanging="1296"/>
      <w:outlineLvl w:val="6"/>
    </w:pPr>
  </w:style>
  <w:style w:type="paragraph" w:styleId="Ttulo8">
    <w:name w:val="heading 8"/>
    <w:basedOn w:val="Normal"/>
    <w:next w:val="Normal"/>
    <w:link w:val="Ttulo8Car"/>
    <w:qFormat/>
    <w:rsid w:val="000700E7"/>
    <w:pPr>
      <w:tabs>
        <w:tab w:val="num" w:pos="1440"/>
      </w:tabs>
      <w:spacing w:before="240" w:after="60"/>
      <w:ind w:left="1440" w:hanging="1440"/>
      <w:outlineLvl w:val="7"/>
    </w:pPr>
    <w:rPr>
      <w:i/>
      <w:iCs/>
    </w:rPr>
  </w:style>
  <w:style w:type="paragraph" w:styleId="Ttulo9">
    <w:name w:val="heading 9"/>
    <w:basedOn w:val="Normal"/>
    <w:next w:val="Normal"/>
    <w:link w:val="Ttulo9Car"/>
    <w:qFormat/>
    <w:rsid w:val="000700E7"/>
    <w:pPr>
      <w:tabs>
        <w:tab w:val="num" w:pos="1584"/>
      </w:tabs>
      <w:spacing w:before="240" w:after="60"/>
      <w:ind w:left="1584" w:hanging="1584"/>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F7EA9"/>
    <w:rPr>
      <w:rFonts w:ascii="Cambria" w:hAnsi="Cambria" w:cs="Times New Roman"/>
      <w:b/>
      <w:bCs/>
      <w:kern w:val="32"/>
      <w:sz w:val="32"/>
      <w:szCs w:val="32"/>
      <w:lang w:eastAsia="ar-SA" w:bidi="ar-SA"/>
    </w:rPr>
  </w:style>
  <w:style w:type="paragraph" w:styleId="Textoindependiente2">
    <w:name w:val="Body Text 2"/>
    <w:basedOn w:val="Normal"/>
    <w:link w:val="Textoindependiente2Car"/>
    <w:rsid w:val="000700E7"/>
    <w:pPr>
      <w:autoSpaceDE w:val="0"/>
      <w:ind w:left="720"/>
    </w:pPr>
  </w:style>
  <w:style w:type="character" w:customStyle="1" w:styleId="Textoindependiente2Car">
    <w:name w:val="Texto independiente 2 Car"/>
    <w:basedOn w:val="Fuentedeprrafopredeter"/>
    <w:link w:val="Textoindependiente2"/>
    <w:uiPriority w:val="99"/>
    <w:semiHidden/>
    <w:locked/>
    <w:rsid w:val="00CF7EA9"/>
    <w:rPr>
      <w:rFonts w:ascii="Arial" w:hAnsi="Arial" w:cs="Arial"/>
      <w:sz w:val="20"/>
      <w:szCs w:val="20"/>
      <w:lang w:eastAsia="ar-SA" w:bidi="ar-SA"/>
    </w:rPr>
  </w:style>
  <w:style w:type="character" w:customStyle="1" w:styleId="Ttulo2Car">
    <w:name w:val="Título 2 Car"/>
    <w:basedOn w:val="Fuentedeprrafopredeter"/>
    <w:link w:val="Ttulo2"/>
    <w:uiPriority w:val="99"/>
    <w:locked/>
    <w:rsid w:val="000700E7"/>
    <w:rPr>
      <w:rFonts w:ascii="Arial" w:hAnsi="Arial" w:cs="Times New Roman"/>
      <w:b/>
      <w:kern w:val="1"/>
      <w:sz w:val="24"/>
    </w:rPr>
  </w:style>
  <w:style w:type="paragraph" w:styleId="Textoindependiente3">
    <w:name w:val="Body Text 3"/>
    <w:basedOn w:val="Normal"/>
    <w:link w:val="Textoindependiente3Car"/>
    <w:rsid w:val="000700E7"/>
    <w:pPr>
      <w:tabs>
        <w:tab w:val="left" w:pos="720"/>
      </w:tabs>
      <w:spacing w:after="120"/>
      <w:ind w:left="1296"/>
    </w:pPr>
  </w:style>
  <w:style w:type="character" w:customStyle="1" w:styleId="Textoindependiente3Car">
    <w:name w:val="Texto independiente 3 Car"/>
    <w:basedOn w:val="Fuentedeprrafopredeter"/>
    <w:link w:val="Textoindependiente3"/>
    <w:uiPriority w:val="99"/>
    <w:semiHidden/>
    <w:locked/>
    <w:rsid w:val="00CF7EA9"/>
    <w:rPr>
      <w:rFonts w:ascii="Arial" w:hAnsi="Arial" w:cs="Arial"/>
      <w:sz w:val="16"/>
      <w:szCs w:val="16"/>
      <w:lang w:eastAsia="ar-SA" w:bidi="ar-SA"/>
    </w:rPr>
  </w:style>
  <w:style w:type="character" w:customStyle="1" w:styleId="Ttulo3Car">
    <w:name w:val="Título 3 Car"/>
    <w:basedOn w:val="Fuentedeprrafopredeter"/>
    <w:link w:val="Ttulo3"/>
    <w:uiPriority w:val="99"/>
    <w:semiHidden/>
    <w:locked/>
    <w:rsid w:val="00CF7EA9"/>
    <w:rPr>
      <w:rFonts w:ascii="Cambria" w:hAnsi="Cambria" w:cs="Times New Roman"/>
      <w:b/>
      <w:bCs/>
      <w:sz w:val="26"/>
      <w:szCs w:val="26"/>
      <w:lang w:eastAsia="ar-SA" w:bidi="ar-SA"/>
    </w:rPr>
  </w:style>
  <w:style w:type="paragraph" w:customStyle="1" w:styleId="BodyText4">
    <w:name w:val="Body Text 4"/>
    <w:basedOn w:val="Textoindependiente3"/>
    <w:uiPriority w:val="99"/>
    <w:rsid w:val="000700E7"/>
    <w:pPr>
      <w:ind w:left="1728"/>
    </w:pPr>
  </w:style>
  <w:style w:type="character" w:customStyle="1" w:styleId="Ttulo4Car">
    <w:name w:val="Título 4 Car"/>
    <w:basedOn w:val="Fuentedeprrafopredeter"/>
    <w:link w:val="Ttulo4"/>
    <w:uiPriority w:val="99"/>
    <w:semiHidden/>
    <w:locked/>
    <w:rsid w:val="00CF7EA9"/>
    <w:rPr>
      <w:rFonts w:ascii="Calibri" w:hAnsi="Calibri" w:cs="Times New Roman"/>
      <w:b/>
      <w:bCs/>
      <w:sz w:val="28"/>
      <w:szCs w:val="28"/>
      <w:lang w:eastAsia="ar-SA" w:bidi="ar-SA"/>
    </w:rPr>
  </w:style>
  <w:style w:type="paragraph" w:customStyle="1" w:styleId="BodyText5">
    <w:name w:val="Body Text 5"/>
    <w:basedOn w:val="Textoindependiente3"/>
    <w:uiPriority w:val="99"/>
    <w:rsid w:val="000700E7"/>
    <w:pPr>
      <w:ind w:left="2304"/>
    </w:pPr>
  </w:style>
  <w:style w:type="character" w:customStyle="1" w:styleId="Ttulo5Car">
    <w:name w:val="Título 5 Car"/>
    <w:basedOn w:val="Fuentedeprrafopredeter"/>
    <w:link w:val="Ttulo5"/>
    <w:uiPriority w:val="99"/>
    <w:semiHidden/>
    <w:locked/>
    <w:rsid w:val="00CF7EA9"/>
    <w:rPr>
      <w:rFonts w:ascii="Calibri" w:hAnsi="Calibri" w:cs="Times New Roman"/>
      <w:b/>
      <w:bCs/>
      <w:i/>
      <w:iCs/>
      <w:sz w:val="26"/>
      <w:szCs w:val="26"/>
      <w:lang w:eastAsia="ar-SA" w:bidi="ar-SA"/>
    </w:rPr>
  </w:style>
  <w:style w:type="paragraph" w:customStyle="1" w:styleId="BodyText6">
    <w:name w:val="Body Text 6"/>
    <w:basedOn w:val="BodyText5"/>
    <w:uiPriority w:val="99"/>
    <w:rsid w:val="000700E7"/>
    <w:pPr>
      <w:ind w:left="2880"/>
    </w:pPr>
  </w:style>
  <w:style w:type="character" w:customStyle="1" w:styleId="Ttulo6Car">
    <w:name w:val="Título 6 Car"/>
    <w:basedOn w:val="Fuentedeprrafopredeter"/>
    <w:link w:val="Ttulo6"/>
    <w:uiPriority w:val="99"/>
    <w:semiHidden/>
    <w:locked/>
    <w:rsid w:val="00CF7EA9"/>
    <w:rPr>
      <w:rFonts w:ascii="Calibri" w:hAnsi="Calibri" w:cs="Times New Roman"/>
      <w:b/>
      <w:bCs/>
      <w:lang w:eastAsia="ar-SA" w:bidi="ar-SA"/>
    </w:rPr>
  </w:style>
  <w:style w:type="character" w:customStyle="1" w:styleId="Ttulo7Car">
    <w:name w:val="Título 7 Car"/>
    <w:basedOn w:val="Fuentedeprrafopredeter"/>
    <w:link w:val="Ttulo7"/>
    <w:uiPriority w:val="99"/>
    <w:semiHidden/>
    <w:locked/>
    <w:rsid w:val="00CF7EA9"/>
    <w:rPr>
      <w:rFonts w:ascii="Calibri" w:hAnsi="Calibri" w:cs="Times New Roman"/>
      <w:sz w:val="24"/>
      <w:szCs w:val="24"/>
      <w:lang w:eastAsia="ar-SA" w:bidi="ar-SA"/>
    </w:rPr>
  </w:style>
  <w:style w:type="character" w:customStyle="1" w:styleId="Ttulo8Car">
    <w:name w:val="Título 8 Car"/>
    <w:basedOn w:val="Fuentedeprrafopredeter"/>
    <w:link w:val="Ttulo8"/>
    <w:uiPriority w:val="99"/>
    <w:semiHidden/>
    <w:locked/>
    <w:rsid w:val="00CF7EA9"/>
    <w:rPr>
      <w:rFonts w:ascii="Calibri" w:hAnsi="Calibri" w:cs="Times New Roman"/>
      <w:i/>
      <w:iCs/>
      <w:sz w:val="24"/>
      <w:szCs w:val="24"/>
      <w:lang w:eastAsia="ar-SA" w:bidi="ar-SA"/>
    </w:rPr>
  </w:style>
  <w:style w:type="character" w:customStyle="1" w:styleId="Ttulo9Car">
    <w:name w:val="Título 9 Car"/>
    <w:basedOn w:val="Fuentedeprrafopredeter"/>
    <w:link w:val="Ttulo9"/>
    <w:uiPriority w:val="99"/>
    <w:semiHidden/>
    <w:locked/>
    <w:rsid w:val="00CF7EA9"/>
    <w:rPr>
      <w:rFonts w:ascii="Cambria" w:hAnsi="Cambria" w:cs="Times New Roman"/>
      <w:lang w:eastAsia="ar-SA" w:bidi="ar-SA"/>
    </w:rPr>
  </w:style>
  <w:style w:type="character" w:customStyle="1" w:styleId="WW8Num2z0">
    <w:name w:val="WW8Num2z0"/>
    <w:rsid w:val="000700E7"/>
    <w:rPr>
      <w:rFonts w:ascii="Arial" w:hAnsi="Arial"/>
    </w:rPr>
  </w:style>
  <w:style w:type="character" w:customStyle="1" w:styleId="WW8Num3z0">
    <w:name w:val="WW8Num3z0"/>
    <w:rsid w:val="000700E7"/>
    <w:rPr>
      <w:rFonts w:ascii="Symbol" w:hAnsi="Symbol"/>
      <w:color w:val="auto"/>
      <w:sz w:val="22"/>
    </w:rPr>
  </w:style>
  <w:style w:type="character" w:customStyle="1" w:styleId="Absatz-Standardschriftart">
    <w:name w:val="Absatz-Standardschriftart"/>
    <w:uiPriority w:val="99"/>
    <w:rsid w:val="000700E7"/>
  </w:style>
  <w:style w:type="character" w:customStyle="1" w:styleId="WW-DefaultParagraphFont">
    <w:name w:val="WW-Default Paragraph Font"/>
    <w:uiPriority w:val="99"/>
    <w:rsid w:val="000700E7"/>
  </w:style>
  <w:style w:type="character" w:customStyle="1" w:styleId="WW-Absatz-Standardschriftart">
    <w:name w:val="WW-Absatz-Standardschriftart"/>
    <w:uiPriority w:val="99"/>
    <w:rsid w:val="000700E7"/>
  </w:style>
  <w:style w:type="character" w:customStyle="1" w:styleId="WW8Num2z1">
    <w:name w:val="WW8Num2z1"/>
    <w:rsid w:val="000700E7"/>
    <w:rPr>
      <w:rFonts w:ascii="Courier New" w:hAnsi="Courier New"/>
    </w:rPr>
  </w:style>
  <w:style w:type="character" w:customStyle="1" w:styleId="WW8Num2z2">
    <w:name w:val="WW8Num2z2"/>
    <w:rsid w:val="000700E7"/>
    <w:rPr>
      <w:rFonts w:ascii="Wingdings" w:hAnsi="Wingdings"/>
    </w:rPr>
  </w:style>
  <w:style w:type="character" w:customStyle="1" w:styleId="WW8Num2z3">
    <w:name w:val="WW8Num2z3"/>
    <w:rsid w:val="000700E7"/>
    <w:rPr>
      <w:rFonts w:ascii="Symbol" w:hAnsi="Symbol"/>
    </w:rPr>
  </w:style>
  <w:style w:type="character" w:customStyle="1" w:styleId="WW8Num5z0">
    <w:name w:val="WW8Num5z0"/>
    <w:rsid w:val="000700E7"/>
    <w:rPr>
      <w:rFonts w:ascii="Arial" w:hAnsi="Arial"/>
    </w:rPr>
  </w:style>
  <w:style w:type="character" w:customStyle="1" w:styleId="WW8Num6z0">
    <w:name w:val="WW8Num6z0"/>
    <w:rsid w:val="000700E7"/>
    <w:rPr>
      <w:rFonts w:ascii="Symbol" w:hAnsi="Symbol"/>
    </w:rPr>
  </w:style>
  <w:style w:type="character" w:customStyle="1" w:styleId="WW8Num6z1">
    <w:name w:val="WW8Num6z1"/>
    <w:rsid w:val="000700E7"/>
    <w:rPr>
      <w:rFonts w:ascii="Courier New" w:hAnsi="Courier New"/>
    </w:rPr>
  </w:style>
  <w:style w:type="character" w:customStyle="1" w:styleId="WW8Num6z2">
    <w:name w:val="WW8Num6z2"/>
    <w:rsid w:val="000700E7"/>
    <w:rPr>
      <w:rFonts w:ascii="Wingdings" w:hAnsi="Wingdings"/>
    </w:rPr>
  </w:style>
  <w:style w:type="character" w:customStyle="1" w:styleId="WW8Num7z0">
    <w:name w:val="WW8Num7z0"/>
    <w:rsid w:val="000700E7"/>
    <w:rPr>
      <w:rFonts w:ascii="Symbol" w:hAnsi="Symbol"/>
      <w:color w:val="auto"/>
    </w:rPr>
  </w:style>
  <w:style w:type="character" w:customStyle="1" w:styleId="WW8Num8z0">
    <w:name w:val="WW8Num8z0"/>
    <w:rsid w:val="000700E7"/>
    <w:rPr>
      <w:rFonts w:ascii="Symbol" w:hAnsi="Symbol"/>
    </w:rPr>
  </w:style>
  <w:style w:type="character" w:customStyle="1" w:styleId="WW8Num8z1">
    <w:name w:val="WW8Num8z1"/>
    <w:uiPriority w:val="99"/>
    <w:rsid w:val="000700E7"/>
    <w:rPr>
      <w:rFonts w:ascii="Courier New" w:hAnsi="Courier New"/>
    </w:rPr>
  </w:style>
  <w:style w:type="character" w:customStyle="1" w:styleId="WW8Num8z2">
    <w:name w:val="WW8Num8z2"/>
    <w:rsid w:val="000700E7"/>
    <w:rPr>
      <w:rFonts w:ascii="Wingdings" w:hAnsi="Wingdings"/>
    </w:rPr>
  </w:style>
  <w:style w:type="character" w:customStyle="1" w:styleId="WW8Num9z0">
    <w:name w:val="WW8Num9z0"/>
    <w:rsid w:val="000700E7"/>
    <w:rPr>
      <w:rFonts w:ascii="Symbol" w:hAnsi="Symbol"/>
    </w:rPr>
  </w:style>
  <w:style w:type="character" w:customStyle="1" w:styleId="WW8Num9z1">
    <w:name w:val="WW8Num9z1"/>
    <w:uiPriority w:val="99"/>
    <w:rsid w:val="000700E7"/>
    <w:rPr>
      <w:rFonts w:ascii="Courier New" w:hAnsi="Courier New"/>
    </w:rPr>
  </w:style>
  <w:style w:type="character" w:customStyle="1" w:styleId="WW8Num9z2">
    <w:name w:val="WW8Num9z2"/>
    <w:uiPriority w:val="99"/>
    <w:rsid w:val="000700E7"/>
    <w:rPr>
      <w:rFonts w:ascii="Wingdings" w:hAnsi="Wingdings"/>
    </w:rPr>
  </w:style>
  <w:style w:type="character" w:customStyle="1" w:styleId="WW8Num10z1">
    <w:name w:val="WW8Num10z1"/>
    <w:uiPriority w:val="99"/>
    <w:rsid w:val="000700E7"/>
    <w:rPr>
      <w:rFonts w:ascii="Courier New" w:hAnsi="Courier New"/>
    </w:rPr>
  </w:style>
  <w:style w:type="character" w:customStyle="1" w:styleId="WW8Num10z2">
    <w:name w:val="WW8Num10z2"/>
    <w:uiPriority w:val="99"/>
    <w:rsid w:val="000700E7"/>
    <w:rPr>
      <w:rFonts w:ascii="Wingdings" w:hAnsi="Wingdings"/>
    </w:rPr>
  </w:style>
  <w:style w:type="character" w:customStyle="1" w:styleId="WW8Num10z3">
    <w:name w:val="WW8Num10z3"/>
    <w:uiPriority w:val="99"/>
    <w:rsid w:val="000700E7"/>
    <w:rPr>
      <w:rFonts w:ascii="Symbol" w:hAnsi="Symbol"/>
    </w:rPr>
  </w:style>
  <w:style w:type="character" w:customStyle="1" w:styleId="WW8Num11z0">
    <w:name w:val="WW8Num11z0"/>
    <w:rsid w:val="000700E7"/>
    <w:rPr>
      <w:rFonts w:ascii="Symbol" w:hAnsi="Symbol"/>
    </w:rPr>
  </w:style>
  <w:style w:type="character" w:customStyle="1" w:styleId="WW8Num12z0">
    <w:name w:val="WW8Num12z0"/>
    <w:rsid w:val="000700E7"/>
    <w:rPr>
      <w:rFonts w:ascii="Symbol" w:hAnsi="Symbol"/>
      <w:sz w:val="22"/>
    </w:rPr>
  </w:style>
  <w:style w:type="character" w:customStyle="1" w:styleId="WW8Num12z1">
    <w:name w:val="WW8Num12z1"/>
    <w:rsid w:val="000700E7"/>
    <w:rPr>
      <w:rFonts w:ascii="Courier New" w:hAnsi="Courier New"/>
    </w:rPr>
  </w:style>
  <w:style w:type="character" w:customStyle="1" w:styleId="WW8Num12z2">
    <w:name w:val="WW8Num12z2"/>
    <w:rsid w:val="000700E7"/>
    <w:rPr>
      <w:rFonts w:ascii="Wingdings" w:hAnsi="Wingdings"/>
    </w:rPr>
  </w:style>
  <w:style w:type="character" w:customStyle="1" w:styleId="WW8Num12z3">
    <w:name w:val="WW8Num12z3"/>
    <w:rsid w:val="000700E7"/>
    <w:rPr>
      <w:rFonts w:ascii="Symbol" w:hAnsi="Symbol"/>
    </w:rPr>
  </w:style>
  <w:style w:type="character" w:customStyle="1" w:styleId="WW8Num14z0">
    <w:name w:val="WW8Num14z0"/>
    <w:rsid w:val="000700E7"/>
    <w:rPr>
      <w:rFonts w:ascii="Symbol" w:hAnsi="Symbol"/>
      <w:color w:val="auto"/>
      <w:sz w:val="22"/>
    </w:rPr>
  </w:style>
  <w:style w:type="character" w:customStyle="1" w:styleId="WW8Num15z0">
    <w:name w:val="WW8Num15z0"/>
    <w:rsid w:val="000700E7"/>
    <w:rPr>
      <w:rFonts w:ascii="Symbol" w:hAnsi="Symbol"/>
      <w:sz w:val="22"/>
    </w:rPr>
  </w:style>
  <w:style w:type="character" w:customStyle="1" w:styleId="WW8Num15z1">
    <w:name w:val="WW8Num15z1"/>
    <w:uiPriority w:val="99"/>
    <w:rsid w:val="000700E7"/>
    <w:rPr>
      <w:rFonts w:ascii="Courier New" w:hAnsi="Courier New"/>
    </w:rPr>
  </w:style>
  <w:style w:type="character" w:customStyle="1" w:styleId="WW8Num15z2">
    <w:name w:val="WW8Num15z2"/>
    <w:rsid w:val="000700E7"/>
    <w:rPr>
      <w:rFonts w:ascii="Wingdings" w:hAnsi="Wingdings"/>
    </w:rPr>
  </w:style>
  <w:style w:type="character" w:customStyle="1" w:styleId="WW8Num15z3">
    <w:name w:val="WW8Num15z3"/>
    <w:rsid w:val="000700E7"/>
    <w:rPr>
      <w:rFonts w:ascii="Symbol" w:hAnsi="Symbol"/>
    </w:rPr>
  </w:style>
  <w:style w:type="character" w:customStyle="1" w:styleId="WW8NumSt7z0">
    <w:name w:val="WW8NumSt7z0"/>
    <w:uiPriority w:val="99"/>
    <w:rsid w:val="000700E7"/>
    <w:rPr>
      <w:rFonts w:ascii="Symbol" w:hAnsi="Symbol"/>
    </w:rPr>
  </w:style>
  <w:style w:type="character" w:customStyle="1" w:styleId="WW8NumSt15z0">
    <w:name w:val="WW8NumSt15z0"/>
    <w:uiPriority w:val="99"/>
    <w:rsid w:val="000700E7"/>
    <w:rPr>
      <w:rFonts w:ascii="Wingdings" w:hAnsi="Wingdings"/>
    </w:rPr>
  </w:style>
  <w:style w:type="character" w:customStyle="1" w:styleId="WW-DefaultParagraphFont1">
    <w:name w:val="WW-Default Paragraph Font1"/>
    <w:uiPriority w:val="99"/>
    <w:rsid w:val="000700E7"/>
  </w:style>
  <w:style w:type="character" w:styleId="Nmerodepgina">
    <w:name w:val="page number"/>
    <w:basedOn w:val="WW-DefaultParagraphFont1"/>
    <w:rsid w:val="000700E7"/>
    <w:rPr>
      <w:rFonts w:cs="Times New Roman"/>
    </w:rPr>
  </w:style>
  <w:style w:type="character" w:styleId="Hipervnculo">
    <w:name w:val="Hyperlink"/>
    <w:basedOn w:val="Fuentedeprrafopredeter"/>
    <w:uiPriority w:val="99"/>
    <w:rsid w:val="000700E7"/>
    <w:rPr>
      <w:rFonts w:cs="Times New Roman"/>
      <w:color w:val="0000FF"/>
      <w:u w:val="single"/>
    </w:rPr>
  </w:style>
  <w:style w:type="character" w:customStyle="1" w:styleId="PolicyNameChar">
    <w:name w:val="Policy Name Char"/>
    <w:uiPriority w:val="99"/>
    <w:rsid w:val="000700E7"/>
    <w:rPr>
      <w:rFonts w:ascii="Arial" w:hAnsi="Arial"/>
      <w:b/>
      <w:sz w:val="32"/>
      <w:lang w:val="en-US"/>
    </w:rPr>
  </w:style>
  <w:style w:type="character" w:customStyle="1" w:styleId="PolicyDateChar">
    <w:name w:val="Policy Date Char"/>
    <w:uiPriority w:val="99"/>
    <w:rsid w:val="000700E7"/>
    <w:rPr>
      <w:rFonts w:ascii="Arial" w:hAnsi="Arial"/>
      <w:b/>
      <w:sz w:val="22"/>
      <w:lang w:val="en-US"/>
    </w:rPr>
  </w:style>
  <w:style w:type="character" w:styleId="Hipervnculovisitado">
    <w:name w:val="FollowedHyperlink"/>
    <w:basedOn w:val="Fuentedeprrafopredeter"/>
    <w:rsid w:val="000700E7"/>
    <w:rPr>
      <w:rFonts w:cs="Times New Roman"/>
      <w:color w:val="800080"/>
      <w:u w:val="single"/>
    </w:rPr>
  </w:style>
  <w:style w:type="character" w:customStyle="1" w:styleId="FootnoteCharacters">
    <w:name w:val="Footnote Characters"/>
    <w:uiPriority w:val="99"/>
    <w:rsid w:val="000700E7"/>
    <w:rPr>
      <w:vertAlign w:val="superscript"/>
    </w:rPr>
  </w:style>
  <w:style w:type="character" w:customStyle="1" w:styleId="BodyTextChar">
    <w:name w:val="Body Text Char"/>
    <w:uiPriority w:val="99"/>
    <w:rsid w:val="000700E7"/>
    <w:rPr>
      <w:rFonts w:ascii="Arial" w:hAnsi="Arial"/>
    </w:rPr>
  </w:style>
  <w:style w:type="character" w:customStyle="1" w:styleId="BodyText2Char">
    <w:name w:val="Body Text 2 Char"/>
    <w:uiPriority w:val="99"/>
    <w:rsid w:val="000700E7"/>
    <w:rPr>
      <w:rFonts w:ascii="Arial" w:hAnsi="Arial"/>
    </w:rPr>
  </w:style>
  <w:style w:type="character" w:customStyle="1" w:styleId="RTFNum21">
    <w:name w:val="RTF_Num 2 1"/>
    <w:uiPriority w:val="99"/>
    <w:rsid w:val="000700E7"/>
  </w:style>
  <w:style w:type="character" w:customStyle="1" w:styleId="RTFNum22">
    <w:name w:val="RTF_Num 2 2"/>
    <w:uiPriority w:val="99"/>
    <w:rsid w:val="000700E7"/>
  </w:style>
  <w:style w:type="character" w:customStyle="1" w:styleId="RTFNum23">
    <w:name w:val="RTF_Num 2 3"/>
    <w:uiPriority w:val="99"/>
    <w:rsid w:val="000700E7"/>
  </w:style>
  <w:style w:type="character" w:customStyle="1" w:styleId="RTFNum24">
    <w:name w:val="RTF_Num 2 4"/>
    <w:uiPriority w:val="99"/>
    <w:rsid w:val="000700E7"/>
  </w:style>
  <w:style w:type="character" w:customStyle="1" w:styleId="RTFNum25">
    <w:name w:val="RTF_Num 2 5"/>
    <w:uiPriority w:val="99"/>
    <w:rsid w:val="000700E7"/>
  </w:style>
  <w:style w:type="character" w:customStyle="1" w:styleId="RTFNum26">
    <w:name w:val="RTF_Num 2 6"/>
    <w:uiPriority w:val="99"/>
    <w:rsid w:val="000700E7"/>
  </w:style>
  <w:style w:type="character" w:customStyle="1" w:styleId="RTFNum27">
    <w:name w:val="RTF_Num 2 7"/>
    <w:uiPriority w:val="99"/>
    <w:rsid w:val="000700E7"/>
  </w:style>
  <w:style w:type="character" w:customStyle="1" w:styleId="RTFNum28">
    <w:name w:val="RTF_Num 2 8"/>
    <w:uiPriority w:val="99"/>
    <w:rsid w:val="000700E7"/>
  </w:style>
  <w:style w:type="character" w:customStyle="1" w:styleId="Definition">
    <w:name w:val="Definition"/>
    <w:uiPriority w:val="99"/>
    <w:rsid w:val="000700E7"/>
  </w:style>
  <w:style w:type="character" w:customStyle="1" w:styleId="CITE">
    <w:name w:val="CITE"/>
    <w:uiPriority w:val="99"/>
    <w:rsid w:val="000700E7"/>
    <w:rPr>
      <w:i/>
    </w:rPr>
  </w:style>
  <w:style w:type="character" w:customStyle="1" w:styleId="CODE">
    <w:name w:val="CODE"/>
    <w:uiPriority w:val="99"/>
    <w:rsid w:val="000700E7"/>
    <w:rPr>
      <w:rFonts w:ascii="Courier New" w:hAnsi="Courier New"/>
      <w:sz w:val="20"/>
    </w:rPr>
  </w:style>
  <w:style w:type="character" w:styleId="nfasis">
    <w:name w:val="Emphasis"/>
    <w:basedOn w:val="Fuentedeprrafopredeter"/>
    <w:uiPriority w:val="99"/>
    <w:qFormat/>
    <w:rsid w:val="000700E7"/>
    <w:rPr>
      <w:rFonts w:cs="Times New Roman"/>
      <w:i/>
    </w:rPr>
  </w:style>
  <w:style w:type="character" w:customStyle="1" w:styleId="Keyboard">
    <w:name w:val="Keyboard"/>
    <w:uiPriority w:val="99"/>
    <w:rsid w:val="000700E7"/>
    <w:rPr>
      <w:rFonts w:ascii="Courier New" w:hAnsi="Courier New"/>
      <w:b/>
      <w:sz w:val="20"/>
    </w:rPr>
  </w:style>
  <w:style w:type="character" w:customStyle="1" w:styleId="Sample">
    <w:name w:val="Sample"/>
    <w:uiPriority w:val="99"/>
    <w:rsid w:val="000700E7"/>
    <w:rPr>
      <w:rFonts w:ascii="Courier New" w:hAnsi="Courier New"/>
    </w:rPr>
  </w:style>
  <w:style w:type="character" w:styleId="Textoennegrita">
    <w:name w:val="Strong"/>
    <w:basedOn w:val="Fuentedeprrafopredeter"/>
    <w:qFormat/>
    <w:rsid w:val="000700E7"/>
    <w:rPr>
      <w:rFonts w:cs="Times New Roman"/>
      <w:b/>
    </w:rPr>
  </w:style>
  <w:style w:type="character" w:customStyle="1" w:styleId="Typewriter">
    <w:name w:val="Typewriter"/>
    <w:uiPriority w:val="99"/>
    <w:rsid w:val="000700E7"/>
    <w:rPr>
      <w:rFonts w:ascii="Courier New" w:hAnsi="Courier New"/>
      <w:sz w:val="20"/>
    </w:rPr>
  </w:style>
  <w:style w:type="character" w:customStyle="1" w:styleId="Variable">
    <w:name w:val="Variable"/>
    <w:uiPriority w:val="99"/>
    <w:rsid w:val="000700E7"/>
    <w:rPr>
      <w:i/>
    </w:rPr>
  </w:style>
  <w:style w:type="character" w:customStyle="1" w:styleId="HTMLMarkup">
    <w:name w:val="HTML Markup"/>
    <w:uiPriority w:val="99"/>
    <w:rsid w:val="000700E7"/>
    <w:rPr>
      <w:vanish/>
      <w:color w:val="FF0000"/>
    </w:rPr>
  </w:style>
  <w:style w:type="character" w:customStyle="1" w:styleId="Comment">
    <w:name w:val="Comment"/>
    <w:uiPriority w:val="99"/>
    <w:rsid w:val="000700E7"/>
    <w:rPr>
      <w:vanish/>
    </w:rPr>
  </w:style>
  <w:style w:type="character" w:customStyle="1" w:styleId="RTFNum31">
    <w:name w:val="RTF_Num 3 1"/>
    <w:uiPriority w:val="99"/>
    <w:rsid w:val="000700E7"/>
  </w:style>
  <w:style w:type="character" w:customStyle="1" w:styleId="RTFNum32">
    <w:name w:val="RTF_Num 3 2"/>
    <w:uiPriority w:val="99"/>
    <w:rsid w:val="000700E7"/>
  </w:style>
  <w:style w:type="character" w:customStyle="1" w:styleId="RTFNum33">
    <w:name w:val="RTF_Num 3 3"/>
    <w:uiPriority w:val="99"/>
    <w:rsid w:val="000700E7"/>
  </w:style>
  <w:style w:type="character" w:customStyle="1" w:styleId="RTFNum34">
    <w:name w:val="RTF_Num 3 4"/>
    <w:uiPriority w:val="99"/>
    <w:rsid w:val="000700E7"/>
  </w:style>
  <w:style w:type="character" w:customStyle="1" w:styleId="RTFNum35">
    <w:name w:val="RTF_Num 3 5"/>
    <w:uiPriority w:val="99"/>
    <w:rsid w:val="000700E7"/>
  </w:style>
  <w:style w:type="character" w:customStyle="1" w:styleId="RTFNum36">
    <w:name w:val="RTF_Num 3 6"/>
    <w:uiPriority w:val="99"/>
    <w:rsid w:val="000700E7"/>
  </w:style>
  <w:style w:type="character" w:customStyle="1" w:styleId="RTFNum37">
    <w:name w:val="RTF_Num 3 7"/>
    <w:uiPriority w:val="99"/>
    <w:rsid w:val="000700E7"/>
  </w:style>
  <w:style w:type="character" w:customStyle="1" w:styleId="RTFNum38">
    <w:name w:val="RTF_Num 3 8"/>
    <w:uiPriority w:val="99"/>
    <w:rsid w:val="000700E7"/>
  </w:style>
  <w:style w:type="paragraph" w:customStyle="1" w:styleId="Heading">
    <w:name w:val="Heading"/>
    <w:basedOn w:val="Normal"/>
    <w:next w:val="Textoindependiente"/>
    <w:rsid w:val="000700E7"/>
    <w:pPr>
      <w:keepNext/>
      <w:spacing w:before="240" w:after="120"/>
    </w:pPr>
    <w:rPr>
      <w:rFonts w:cs="Mangal"/>
      <w:sz w:val="28"/>
      <w:szCs w:val="28"/>
    </w:rPr>
  </w:style>
  <w:style w:type="paragraph" w:styleId="Textoindependiente">
    <w:name w:val="Body Text"/>
    <w:basedOn w:val="Normal"/>
    <w:link w:val="TextoindependienteCar"/>
    <w:rsid w:val="000700E7"/>
    <w:pPr>
      <w:tabs>
        <w:tab w:val="left" w:pos="720"/>
      </w:tabs>
    </w:pPr>
  </w:style>
  <w:style w:type="character" w:customStyle="1" w:styleId="TextoindependienteCar">
    <w:name w:val="Texto independiente Car"/>
    <w:basedOn w:val="Fuentedeprrafopredeter"/>
    <w:link w:val="Textoindependiente"/>
    <w:uiPriority w:val="99"/>
    <w:semiHidden/>
    <w:locked/>
    <w:rsid w:val="00CF7EA9"/>
    <w:rPr>
      <w:rFonts w:ascii="Arial" w:hAnsi="Arial" w:cs="Arial"/>
      <w:sz w:val="20"/>
      <w:szCs w:val="20"/>
      <w:lang w:eastAsia="ar-SA" w:bidi="ar-SA"/>
    </w:rPr>
  </w:style>
  <w:style w:type="paragraph" w:styleId="Lista">
    <w:name w:val="List"/>
    <w:basedOn w:val="Textoindependiente"/>
    <w:rsid w:val="000700E7"/>
    <w:rPr>
      <w:rFonts w:cs="Mangal"/>
    </w:rPr>
  </w:style>
  <w:style w:type="paragraph" w:styleId="Descripcin">
    <w:name w:val="caption"/>
    <w:basedOn w:val="Normal"/>
    <w:next w:val="Normal"/>
    <w:qFormat/>
    <w:rsid w:val="000700E7"/>
    <w:pPr>
      <w:spacing w:before="120" w:after="120"/>
    </w:pPr>
    <w:rPr>
      <w:b/>
      <w:bCs/>
    </w:rPr>
  </w:style>
  <w:style w:type="paragraph" w:customStyle="1" w:styleId="Index">
    <w:name w:val="Index"/>
    <w:basedOn w:val="Normal"/>
    <w:rsid w:val="000700E7"/>
    <w:pPr>
      <w:suppressLineNumbers/>
    </w:pPr>
    <w:rPr>
      <w:rFonts w:cs="Mangal"/>
    </w:rPr>
  </w:style>
  <w:style w:type="paragraph" w:customStyle="1" w:styleId="GeneralText">
    <w:name w:val="General Text"/>
    <w:basedOn w:val="Normal"/>
    <w:uiPriority w:val="99"/>
    <w:rsid w:val="000700E7"/>
    <w:pPr>
      <w:tabs>
        <w:tab w:val="left" w:pos="720"/>
      </w:tabs>
      <w:spacing w:before="60" w:after="120"/>
      <w:ind w:left="720"/>
    </w:pPr>
  </w:style>
  <w:style w:type="paragraph" w:customStyle="1" w:styleId="CoverPageTitle">
    <w:name w:val="Cover Page Title"/>
    <w:basedOn w:val="GeneralText"/>
    <w:next w:val="GeneralText"/>
    <w:rsid w:val="000700E7"/>
    <w:pPr>
      <w:pBdr>
        <w:top w:val="single" w:sz="32" w:space="1" w:color="000000"/>
      </w:pBdr>
      <w:jc w:val="right"/>
    </w:pPr>
    <w:rPr>
      <w:b/>
      <w:bCs/>
      <w:sz w:val="56"/>
      <w:szCs w:val="56"/>
    </w:rPr>
  </w:style>
  <w:style w:type="paragraph" w:styleId="Encabezado">
    <w:name w:val="header"/>
    <w:basedOn w:val="Normal"/>
    <w:link w:val="EncabezadoCar"/>
    <w:rsid w:val="000700E7"/>
    <w:pPr>
      <w:tabs>
        <w:tab w:val="center" w:pos="4320"/>
        <w:tab w:val="right" w:pos="8640"/>
      </w:tabs>
    </w:pPr>
  </w:style>
  <w:style w:type="character" w:customStyle="1" w:styleId="EncabezadoCar">
    <w:name w:val="Encabezado Car"/>
    <w:basedOn w:val="Fuentedeprrafopredeter"/>
    <w:link w:val="Encabezado"/>
    <w:locked/>
    <w:rsid w:val="00CF7EA9"/>
    <w:rPr>
      <w:rFonts w:ascii="Arial" w:hAnsi="Arial" w:cs="Arial"/>
      <w:sz w:val="20"/>
      <w:szCs w:val="20"/>
      <w:lang w:eastAsia="ar-SA" w:bidi="ar-SA"/>
    </w:rPr>
  </w:style>
  <w:style w:type="paragraph" w:styleId="Piedepgina">
    <w:name w:val="footer"/>
    <w:basedOn w:val="Normal"/>
    <w:link w:val="PiedepginaCar"/>
    <w:rsid w:val="000700E7"/>
    <w:pPr>
      <w:tabs>
        <w:tab w:val="center" w:pos="4320"/>
        <w:tab w:val="right" w:pos="8640"/>
      </w:tabs>
    </w:pPr>
  </w:style>
  <w:style w:type="character" w:customStyle="1" w:styleId="PiedepginaCar">
    <w:name w:val="Pie de página Car"/>
    <w:basedOn w:val="Fuentedeprrafopredeter"/>
    <w:link w:val="Piedepgina"/>
    <w:uiPriority w:val="99"/>
    <w:semiHidden/>
    <w:locked/>
    <w:rsid w:val="00CF7EA9"/>
    <w:rPr>
      <w:rFonts w:ascii="Arial" w:hAnsi="Arial" w:cs="Arial"/>
      <w:sz w:val="20"/>
      <w:szCs w:val="20"/>
      <w:lang w:eastAsia="ar-SA" w:bidi="ar-SA"/>
    </w:rPr>
  </w:style>
  <w:style w:type="paragraph" w:customStyle="1" w:styleId="SectionHeading">
    <w:name w:val="Section Heading"/>
    <w:next w:val="GeneralText"/>
    <w:uiPriority w:val="99"/>
    <w:rsid w:val="000700E7"/>
    <w:pPr>
      <w:pageBreakBefore/>
      <w:tabs>
        <w:tab w:val="left" w:pos="720"/>
      </w:tabs>
      <w:suppressAutoHyphens/>
      <w:spacing w:before="240" w:after="240"/>
      <w:ind w:left="720" w:hanging="720"/>
    </w:pPr>
    <w:rPr>
      <w:rFonts w:ascii="Arial" w:hAnsi="Arial" w:cs="Arial"/>
      <w:b/>
      <w:bCs/>
      <w:sz w:val="24"/>
      <w:szCs w:val="24"/>
      <w:lang w:val="en-US" w:eastAsia="ar-SA"/>
    </w:rPr>
  </w:style>
  <w:style w:type="paragraph" w:styleId="TDC2">
    <w:name w:val="toc 2"/>
    <w:basedOn w:val="Normal"/>
    <w:next w:val="Normal"/>
    <w:uiPriority w:val="39"/>
    <w:rsid w:val="000700E7"/>
    <w:pPr>
      <w:tabs>
        <w:tab w:val="right" w:leader="dot" w:pos="8630"/>
      </w:tabs>
      <w:ind w:left="720"/>
    </w:pPr>
    <w:rPr>
      <w:smallCaps/>
    </w:rPr>
  </w:style>
  <w:style w:type="paragraph" w:styleId="TDC1">
    <w:name w:val="toc 1"/>
    <w:basedOn w:val="Normal"/>
    <w:next w:val="Normal"/>
    <w:uiPriority w:val="39"/>
    <w:rsid w:val="000700E7"/>
    <w:pPr>
      <w:spacing w:before="120" w:after="120"/>
    </w:pPr>
    <w:rPr>
      <w:sz w:val="22"/>
      <w:szCs w:val="22"/>
    </w:rPr>
  </w:style>
  <w:style w:type="paragraph" w:styleId="TDC3">
    <w:name w:val="toc 3"/>
    <w:basedOn w:val="Normal"/>
    <w:next w:val="Normal"/>
    <w:rsid w:val="000700E7"/>
    <w:pPr>
      <w:ind w:left="1008"/>
    </w:pPr>
  </w:style>
  <w:style w:type="paragraph" w:styleId="TDC4">
    <w:name w:val="toc 4"/>
    <w:basedOn w:val="Normal"/>
    <w:next w:val="Normal"/>
    <w:rsid w:val="000700E7"/>
    <w:pPr>
      <w:ind w:left="1152"/>
    </w:pPr>
    <w:rPr>
      <w:sz w:val="18"/>
      <w:szCs w:val="18"/>
    </w:rPr>
  </w:style>
  <w:style w:type="paragraph" w:styleId="TDC5">
    <w:name w:val="toc 5"/>
    <w:basedOn w:val="Normal"/>
    <w:next w:val="Normal"/>
    <w:rsid w:val="000700E7"/>
    <w:pPr>
      <w:ind w:left="1296"/>
    </w:pPr>
    <w:rPr>
      <w:sz w:val="18"/>
      <w:szCs w:val="18"/>
    </w:rPr>
  </w:style>
  <w:style w:type="paragraph" w:styleId="TDC6">
    <w:name w:val="toc 6"/>
    <w:basedOn w:val="Normal"/>
    <w:next w:val="Normal"/>
    <w:rsid w:val="000700E7"/>
    <w:pPr>
      <w:ind w:left="1440"/>
    </w:pPr>
    <w:rPr>
      <w:sz w:val="18"/>
      <w:szCs w:val="18"/>
    </w:rPr>
  </w:style>
  <w:style w:type="paragraph" w:styleId="TDC7">
    <w:name w:val="toc 7"/>
    <w:basedOn w:val="Normal"/>
    <w:next w:val="Normal"/>
    <w:rsid w:val="000700E7"/>
    <w:pPr>
      <w:ind w:left="1440"/>
    </w:pPr>
    <w:rPr>
      <w:sz w:val="18"/>
      <w:szCs w:val="18"/>
    </w:rPr>
  </w:style>
  <w:style w:type="paragraph" w:styleId="TDC8">
    <w:name w:val="toc 8"/>
    <w:basedOn w:val="Normal"/>
    <w:next w:val="Normal"/>
    <w:rsid w:val="000700E7"/>
    <w:pPr>
      <w:ind w:left="1680"/>
    </w:pPr>
    <w:rPr>
      <w:sz w:val="18"/>
      <w:szCs w:val="18"/>
    </w:rPr>
  </w:style>
  <w:style w:type="paragraph" w:styleId="TDC9">
    <w:name w:val="toc 9"/>
    <w:basedOn w:val="Normal"/>
    <w:next w:val="Normal"/>
    <w:rsid w:val="000700E7"/>
    <w:pPr>
      <w:ind w:left="1920"/>
    </w:pPr>
    <w:rPr>
      <w:sz w:val="18"/>
      <w:szCs w:val="18"/>
    </w:rPr>
  </w:style>
  <w:style w:type="paragraph" w:customStyle="1" w:styleId="BulletedList">
    <w:name w:val="Bulleted List"/>
    <w:uiPriority w:val="99"/>
    <w:rsid w:val="000700E7"/>
    <w:pPr>
      <w:tabs>
        <w:tab w:val="left" w:pos="360"/>
      </w:tabs>
      <w:suppressAutoHyphens/>
      <w:ind w:left="360" w:hanging="360"/>
    </w:pPr>
    <w:rPr>
      <w:rFonts w:ascii="Arial" w:hAnsi="Arial" w:cs="Arial"/>
      <w:sz w:val="22"/>
      <w:szCs w:val="22"/>
      <w:lang w:val="en-US" w:eastAsia="ar-SA"/>
    </w:rPr>
  </w:style>
  <w:style w:type="paragraph" w:customStyle="1" w:styleId="Bullet">
    <w:name w:val="Bullet"/>
    <w:next w:val="GeneralText"/>
    <w:uiPriority w:val="99"/>
    <w:rsid w:val="000700E7"/>
    <w:pPr>
      <w:tabs>
        <w:tab w:val="left" w:pos="360"/>
      </w:tabs>
      <w:suppressAutoHyphens/>
      <w:spacing w:after="120"/>
      <w:ind w:left="360" w:hanging="360"/>
    </w:pPr>
    <w:rPr>
      <w:rFonts w:ascii="Arial" w:hAnsi="Arial" w:cs="Arial"/>
      <w:sz w:val="22"/>
      <w:szCs w:val="22"/>
      <w:lang w:val="en-US" w:eastAsia="ar-SA"/>
    </w:rPr>
  </w:style>
  <w:style w:type="paragraph" w:customStyle="1" w:styleId="NumberedList">
    <w:name w:val="Numbered List"/>
    <w:basedOn w:val="Normal"/>
    <w:uiPriority w:val="99"/>
    <w:rsid w:val="000700E7"/>
    <w:pPr>
      <w:tabs>
        <w:tab w:val="left" w:pos="720"/>
        <w:tab w:val="left" w:pos="1908"/>
        <w:tab w:val="left" w:pos="2227"/>
      </w:tabs>
      <w:spacing w:before="60" w:after="120"/>
      <w:ind w:left="720" w:hanging="360"/>
    </w:pPr>
    <w:rPr>
      <w:sz w:val="22"/>
      <w:szCs w:val="22"/>
    </w:rPr>
  </w:style>
  <w:style w:type="paragraph" w:customStyle="1" w:styleId="PolicyName">
    <w:name w:val="Policy Name"/>
    <w:basedOn w:val="GeneralText"/>
    <w:next w:val="GeneralText"/>
    <w:uiPriority w:val="99"/>
    <w:rsid w:val="000700E7"/>
    <w:pPr>
      <w:spacing w:after="360"/>
      <w:jc w:val="right"/>
    </w:pPr>
    <w:rPr>
      <w:b/>
      <w:bCs/>
      <w:sz w:val="32"/>
      <w:szCs w:val="32"/>
    </w:rPr>
  </w:style>
  <w:style w:type="paragraph" w:customStyle="1" w:styleId="AppendixHeadings">
    <w:name w:val="Appendix Headings"/>
    <w:basedOn w:val="GeneralText"/>
    <w:uiPriority w:val="99"/>
    <w:rsid w:val="000700E7"/>
  </w:style>
  <w:style w:type="paragraph" w:customStyle="1" w:styleId="AppendixRefsandDefs">
    <w:name w:val="Appendix Refs and Defs"/>
    <w:next w:val="ReferenceLocation"/>
    <w:uiPriority w:val="99"/>
    <w:rsid w:val="000700E7"/>
    <w:pPr>
      <w:suppressAutoHyphens/>
      <w:spacing w:before="60"/>
      <w:ind w:left="259" w:hanging="259"/>
    </w:pPr>
    <w:rPr>
      <w:rFonts w:ascii="Arial" w:hAnsi="Arial" w:cs="Arial"/>
      <w:b/>
      <w:bCs/>
      <w:sz w:val="22"/>
      <w:szCs w:val="22"/>
      <w:lang w:val="en-US" w:eastAsia="ar-SA"/>
    </w:rPr>
  </w:style>
  <w:style w:type="paragraph" w:customStyle="1" w:styleId="ReferenceLocation">
    <w:name w:val="Reference Location"/>
    <w:next w:val="DocumentReference"/>
    <w:uiPriority w:val="99"/>
    <w:rsid w:val="000700E7"/>
    <w:pPr>
      <w:suppressAutoHyphens/>
      <w:spacing w:after="120"/>
      <w:ind w:left="518" w:hanging="259"/>
    </w:pPr>
    <w:rPr>
      <w:rFonts w:ascii="Arial" w:hAnsi="Arial" w:cs="Arial"/>
      <w:i/>
      <w:iCs/>
      <w:lang w:val="en-US" w:eastAsia="ar-SA"/>
    </w:rPr>
  </w:style>
  <w:style w:type="paragraph" w:customStyle="1" w:styleId="DocumentReference">
    <w:name w:val="Document Reference"/>
    <w:basedOn w:val="AppendixRefsandDefs"/>
    <w:next w:val="ReferenceLocation"/>
    <w:uiPriority w:val="99"/>
    <w:rsid w:val="000700E7"/>
    <w:rPr>
      <w:sz w:val="20"/>
      <w:szCs w:val="20"/>
    </w:rPr>
  </w:style>
  <w:style w:type="paragraph" w:customStyle="1" w:styleId="TableContents">
    <w:name w:val="Table Contents"/>
    <w:basedOn w:val="Normal"/>
    <w:rsid w:val="000700E7"/>
    <w:pPr>
      <w:suppressLineNumbers/>
    </w:pPr>
  </w:style>
  <w:style w:type="paragraph" w:customStyle="1" w:styleId="TableHeading">
    <w:name w:val="Table Heading"/>
    <w:basedOn w:val="GeneralText"/>
    <w:next w:val="GeneralText"/>
    <w:rsid w:val="000700E7"/>
    <w:pPr>
      <w:keepNext/>
      <w:tabs>
        <w:tab w:val="left" w:pos="2227"/>
      </w:tabs>
      <w:spacing w:before="144"/>
    </w:pPr>
    <w:rPr>
      <w:b/>
      <w:bCs/>
    </w:rPr>
  </w:style>
  <w:style w:type="paragraph" w:customStyle="1" w:styleId="PolicyDate">
    <w:name w:val="Policy Date"/>
    <w:basedOn w:val="GeneralText"/>
    <w:next w:val="GeneralText"/>
    <w:uiPriority w:val="99"/>
    <w:rsid w:val="000700E7"/>
    <w:pPr>
      <w:spacing w:after="360"/>
      <w:jc w:val="right"/>
    </w:pPr>
    <w:rPr>
      <w:b/>
      <w:bCs/>
    </w:rPr>
  </w:style>
  <w:style w:type="paragraph" w:customStyle="1" w:styleId="ProcessHeading">
    <w:name w:val="Process Heading"/>
    <w:basedOn w:val="Normal"/>
    <w:next w:val="GeneralText"/>
    <w:uiPriority w:val="99"/>
    <w:rsid w:val="000700E7"/>
    <w:pPr>
      <w:keepNext/>
      <w:pageBreakBefore/>
      <w:tabs>
        <w:tab w:val="left" w:pos="1908"/>
      </w:tabs>
      <w:spacing w:before="60" w:after="120"/>
    </w:pPr>
    <w:rPr>
      <w:b/>
      <w:bCs/>
      <w:i/>
      <w:iCs/>
      <w:sz w:val="22"/>
      <w:szCs w:val="22"/>
    </w:rPr>
  </w:style>
  <w:style w:type="paragraph" w:styleId="Sangra2detindependiente">
    <w:name w:val="Body Text Indent 2"/>
    <w:basedOn w:val="Normal"/>
    <w:link w:val="Sangra2detindependienteCar"/>
    <w:uiPriority w:val="99"/>
    <w:rsid w:val="000700E7"/>
    <w:pPr>
      <w:autoSpaceDE w:val="0"/>
      <w:ind w:left="720" w:hanging="720"/>
    </w:pPr>
  </w:style>
  <w:style w:type="character" w:customStyle="1" w:styleId="Sangra2detindependienteCar">
    <w:name w:val="Sangría 2 de t. independiente Car"/>
    <w:basedOn w:val="Fuentedeprrafopredeter"/>
    <w:link w:val="Sangra2detindependiente"/>
    <w:uiPriority w:val="99"/>
    <w:semiHidden/>
    <w:locked/>
    <w:rsid w:val="00CF7EA9"/>
    <w:rPr>
      <w:rFonts w:ascii="Arial" w:hAnsi="Arial" w:cs="Arial"/>
      <w:sz w:val="20"/>
      <w:szCs w:val="20"/>
      <w:lang w:eastAsia="ar-SA" w:bidi="ar-SA"/>
    </w:rPr>
  </w:style>
  <w:style w:type="paragraph" w:customStyle="1" w:styleId="Notice">
    <w:name w:val="Notice"/>
    <w:basedOn w:val="Normal"/>
    <w:uiPriority w:val="99"/>
    <w:rsid w:val="000700E7"/>
    <w:pPr>
      <w:pBdr>
        <w:top w:val="single" w:sz="8" w:space="0" w:color="000000"/>
        <w:left w:val="single" w:sz="8" w:space="0" w:color="000000"/>
        <w:bottom w:val="single" w:sz="8" w:space="0" w:color="000000"/>
        <w:right w:val="single" w:sz="8" w:space="0" w:color="000000"/>
      </w:pBdr>
      <w:shd w:val="clear" w:color="auto" w:fill="E5E5E5"/>
      <w:spacing w:after="100" w:line="240" w:lineRule="atLeast"/>
      <w:ind w:left="440" w:right="437"/>
      <w:jc w:val="center"/>
    </w:pPr>
    <w:rPr>
      <w:rFonts w:ascii="Helv" w:hAnsi="Helv" w:cs="Helv"/>
      <w:b/>
      <w:bCs/>
    </w:rPr>
  </w:style>
  <w:style w:type="paragraph" w:styleId="Textodebloque">
    <w:name w:val="Block Text"/>
    <w:basedOn w:val="Normal"/>
    <w:uiPriority w:val="99"/>
    <w:rsid w:val="000700E7"/>
    <w:pPr>
      <w:tabs>
        <w:tab w:val="left" w:pos="720"/>
      </w:tabs>
      <w:spacing w:before="120"/>
      <w:ind w:left="360" w:right="-576"/>
      <w:jc w:val="both"/>
    </w:pPr>
  </w:style>
  <w:style w:type="paragraph" w:styleId="Ttulo">
    <w:name w:val="Title"/>
    <w:basedOn w:val="Normal"/>
    <w:next w:val="Subttulo"/>
    <w:link w:val="TtuloCar"/>
    <w:qFormat/>
    <w:rsid w:val="000700E7"/>
    <w:pPr>
      <w:jc w:val="center"/>
    </w:pPr>
    <w:rPr>
      <w:b/>
      <w:bCs/>
      <w:color w:val="000000"/>
      <w:sz w:val="36"/>
      <w:szCs w:val="36"/>
    </w:rPr>
  </w:style>
  <w:style w:type="paragraph" w:styleId="Subttulo">
    <w:name w:val="Subtitle"/>
    <w:basedOn w:val="Heading"/>
    <w:next w:val="Textoindependiente"/>
    <w:link w:val="SubttuloCar"/>
    <w:qFormat/>
    <w:rsid w:val="000700E7"/>
    <w:pPr>
      <w:jc w:val="center"/>
    </w:pPr>
    <w:rPr>
      <w:i/>
      <w:iCs/>
    </w:rPr>
  </w:style>
  <w:style w:type="character" w:customStyle="1" w:styleId="SubttuloCar">
    <w:name w:val="Subtítulo Car"/>
    <w:basedOn w:val="Fuentedeprrafopredeter"/>
    <w:link w:val="Subttulo"/>
    <w:uiPriority w:val="99"/>
    <w:locked/>
    <w:rsid w:val="00CF7EA9"/>
    <w:rPr>
      <w:rFonts w:ascii="Cambria" w:hAnsi="Cambria" w:cs="Times New Roman"/>
      <w:sz w:val="24"/>
      <w:szCs w:val="24"/>
      <w:lang w:eastAsia="ar-SA" w:bidi="ar-SA"/>
    </w:rPr>
  </w:style>
  <w:style w:type="character" w:customStyle="1" w:styleId="TtuloCar">
    <w:name w:val="Título Car"/>
    <w:basedOn w:val="Fuentedeprrafopredeter"/>
    <w:link w:val="Ttulo"/>
    <w:uiPriority w:val="99"/>
    <w:locked/>
    <w:rsid w:val="00CF7EA9"/>
    <w:rPr>
      <w:rFonts w:ascii="Cambria" w:hAnsi="Cambria" w:cs="Times New Roman"/>
      <w:b/>
      <w:bCs/>
      <w:kern w:val="28"/>
      <w:sz w:val="32"/>
      <w:szCs w:val="32"/>
      <w:lang w:eastAsia="ar-SA" w:bidi="ar-SA"/>
    </w:rPr>
  </w:style>
  <w:style w:type="paragraph" w:customStyle="1" w:styleId="TableText">
    <w:name w:val="Table Text"/>
    <w:basedOn w:val="Normal"/>
    <w:uiPriority w:val="99"/>
    <w:rsid w:val="000700E7"/>
    <w:pPr>
      <w:spacing w:before="60"/>
    </w:pPr>
    <w:rPr>
      <w:rFonts w:ascii="Garamond" w:hAnsi="Garamond" w:cs="Garamond"/>
      <w:sz w:val="16"/>
      <w:szCs w:val="16"/>
    </w:rPr>
  </w:style>
  <w:style w:type="paragraph" w:styleId="Textonotapie">
    <w:name w:val="footnote text"/>
    <w:basedOn w:val="Normal"/>
    <w:link w:val="TextonotapieCar"/>
    <w:uiPriority w:val="99"/>
    <w:rsid w:val="000700E7"/>
    <w:rPr>
      <w:lang w:val="en-GB"/>
    </w:rPr>
  </w:style>
  <w:style w:type="character" w:customStyle="1" w:styleId="TextonotapieCar">
    <w:name w:val="Texto nota pie Car"/>
    <w:basedOn w:val="Fuentedeprrafopredeter"/>
    <w:link w:val="Textonotapie"/>
    <w:uiPriority w:val="99"/>
    <w:semiHidden/>
    <w:locked/>
    <w:rsid w:val="00CF7EA9"/>
    <w:rPr>
      <w:rFonts w:ascii="Arial" w:hAnsi="Arial" w:cs="Arial"/>
      <w:sz w:val="20"/>
      <w:szCs w:val="20"/>
      <w:lang w:eastAsia="ar-SA" w:bidi="ar-SA"/>
    </w:rPr>
  </w:style>
  <w:style w:type="paragraph" w:styleId="NormalWeb">
    <w:name w:val="Normal (Web)"/>
    <w:basedOn w:val="Normal"/>
    <w:uiPriority w:val="99"/>
    <w:rsid w:val="000700E7"/>
    <w:rPr>
      <w:rFonts w:ascii="Arial Unicode MS" w:hAnsi="Arial Unicode MS" w:cs="Arial Unicode MS"/>
      <w:sz w:val="18"/>
      <w:szCs w:val="18"/>
    </w:rPr>
  </w:style>
  <w:style w:type="paragraph" w:customStyle="1" w:styleId="listheading2">
    <w:name w:val="listheading2"/>
    <w:basedOn w:val="Normal"/>
    <w:uiPriority w:val="99"/>
    <w:rsid w:val="000700E7"/>
    <w:rPr>
      <w:rFonts w:ascii="Arial Unicode MS" w:hAnsi="Arial Unicode MS" w:cs="Arial Unicode MS"/>
      <w:b/>
      <w:bCs/>
    </w:rPr>
  </w:style>
  <w:style w:type="paragraph" w:customStyle="1" w:styleId="Picture">
    <w:name w:val="Picture"/>
    <w:basedOn w:val="Normal"/>
    <w:next w:val="Descripcin"/>
    <w:uiPriority w:val="99"/>
    <w:rsid w:val="000700E7"/>
    <w:pPr>
      <w:keepNext/>
    </w:pPr>
    <w:rPr>
      <w:rFonts w:ascii="Garamond" w:hAnsi="Garamond" w:cs="Garamond"/>
      <w:sz w:val="22"/>
      <w:szCs w:val="22"/>
    </w:rPr>
  </w:style>
  <w:style w:type="paragraph" w:customStyle="1" w:styleId="xl120">
    <w:name w:val="xl120"/>
    <w:basedOn w:val="Normal"/>
    <w:uiPriority w:val="99"/>
    <w:rsid w:val="000700E7"/>
    <w:pPr>
      <w:pBdr>
        <w:left w:val="single" w:sz="8" w:space="0" w:color="000000"/>
      </w:pBdr>
      <w:spacing w:before="280" w:after="280"/>
      <w:textAlignment w:val="top"/>
    </w:pPr>
    <w:rPr>
      <w:sz w:val="18"/>
      <w:szCs w:val="18"/>
    </w:rPr>
  </w:style>
  <w:style w:type="paragraph" w:customStyle="1" w:styleId="Text">
    <w:name w:val="Text"/>
    <w:basedOn w:val="Normal"/>
    <w:uiPriority w:val="99"/>
    <w:rsid w:val="000700E7"/>
    <w:rPr>
      <w:sz w:val="22"/>
      <w:szCs w:val="22"/>
    </w:rPr>
  </w:style>
  <w:style w:type="paragraph" w:customStyle="1" w:styleId="TextBullet">
    <w:name w:val="Text Bullet"/>
    <w:basedOn w:val="Text"/>
    <w:uiPriority w:val="99"/>
    <w:rsid w:val="000700E7"/>
    <w:pPr>
      <w:tabs>
        <w:tab w:val="num" w:pos="360"/>
      </w:tabs>
      <w:ind w:left="360" w:hanging="360"/>
    </w:pPr>
  </w:style>
  <w:style w:type="paragraph" w:styleId="Sangradetextonormal">
    <w:name w:val="Body Text Indent"/>
    <w:basedOn w:val="Normal"/>
    <w:link w:val="SangradetextonormalCar"/>
    <w:rsid w:val="000700E7"/>
    <w:pPr>
      <w:spacing w:after="120"/>
      <w:ind w:left="360"/>
    </w:pPr>
  </w:style>
  <w:style w:type="character" w:customStyle="1" w:styleId="SangradetextonormalCar">
    <w:name w:val="Sangría de texto normal Car"/>
    <w:basedOn w:val="Fuentedeprrafopredeter"/>
    <w:link w:val="Sangradetextonormal"/>
    <w:uiPriority w:val="99"/>
    <w:semiHidden/>
    <w:locked/>
    <w:rsid w:val="00CF7EA9"/>
    <w:rPr>
      <w:rFonts w:ascii="Arial" w:hAnsi="Arial" w:cs="Arial"/>
      <w:sz w:val="20"/>
      <w:szCs w:val="20"/>
      <w:lang w:eastAsia="ar-SA" w:bidi="ar-SA"/>
    </w:rPr>
  </w:style>
  <w:style w:type="paragraph" w:styleId="Listaconvietas">
    <w:name w:val="List Bullet"/>
    <w:basedOn w:val="Normal"/>
    <w:uiPriority w:val="99"/>
    <w:rsid w:val="000700E7"/>
    <w:pPr>
      <w:tabs>
        <w:tab w:val="num" w:pos="360"/>
      </w:tabs>
      <w:ind w:left="360" w:hanging="360"/>
    </w:pPr>
    <w:rPr>
      <w:rFonts w:ascii="Times New Roman" w:hAnsi="Times New Roman" w:cs="Times New Roman"/>
      <w:sz w:val="24"/>
    </w:rPr>
  </w:style>
  <w:style w:type="paragraph" w:styleId="Sangra3detindependiente">
    <w:name w:val="Body Text Indent 3"/>
    <w:basedOn w:val="Normal"/>
    <w:link w:val="Sangra3detindependienteCar"/>
    <w:uiPriority w:val="99"/>
    <w:rsid w:val="000700E7"/>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locked/>
    <w:rsid w:val="00CF7EA9"/>
    <w:rPr>
      <w:rFonts w:ascii="Arial" w:hAnsi="Arial" w:cs="Arial"/>
      <w:sz w:val="16"/>
      <w:szCs w:val="16"/>
      <w:lang w:eastAsia="ar-SA" w:bidi="ar-SA"/>
    </w:rPr>
  </w:style>
  <w:style w:type="paragraph" w:styleId="Textocomentario">
    <w:name w:val="annotation text"/>
    <w:basedOn w:val="Normal"/>
    <w:link w:val="TextocomentarioCar"/>
    <w:rsid w:val="000700E7"/>
    <w:pPr>
      <w:widowControl w:val="0"/>
      <w:ind w:left="0"/>
    </w:pPr>
    <w:rPr>
      <w:rFonts w:cs="Times New Roman"/>
      <w:color w:val="000000"/>
    </w:rPr>
  </w:style>
  <w:style w:type="character" w:customStyle="1" w:styleId="TextocomentarioCar">
    <w:name w:val="Texto comentario Car"/>
    <w:basedOn w:val="Fuentedeprrafopredeter"/>
    <w:link w:val="Textocomentario"/>
    <w:uiPriority w:val="99"/>
    <w:semiHidden/>
    <w:locked/>
    <w:rsid w:val="00CF7EA9"/>
    <w:rPr>
      <w:rFonts w:ascii="Arial" w:hAnsi="Arial" w:cs="Arial"/>
      <w:sz w:val="20"/>
      <w:szCs w:val="20"/>
      <w:lang w:eastAsia="ar-SA" w:bidi="ar-SA"/>
    </w:rPr>
  </w:style>
  <w:style w:type="paragraph" w:customStyle="1" w:styleId="WW-Default">
    <w:name w:val="WW-Default"/>
    <w:rsid w:val="000700E7"/>
    <w:pPr>
      <w:suppressAutoHyphens/>
      <w:autoSpaceDE w:val="0"/>
    </w:pPr>
    <w:rPr>
      <w:rFonts w:ascii="Arial" w:hAnsi="Arial" w:cs="Arial"/>
      <w:color w:val="000000"/>
      <w:sz w:val="24"/>
      <w:szCs w:val="24"/>
      <w:lang w:val="en-US" w:eastAsia="ar-SA"/>
    </w:rPr>
  </w:style>
  <w:style w:type="paragraph" w:customStyle="1" w:styleId="Contents10">
    <w:name w:val="Contents 10"/>
    <w:basedOn w:val="Index"/>
    <w:rsid w:val="000700E7"/>
    <w:pPr>
      <w:tabs>
        <w:tab w:val="right" w:leader="dot" w:pos="7425"/>
      </w:tabs>
      <w:ind w:left="2547"/>
    </w:pPr>
  </w:style>
  <w:style w:type="paragraph" w:customStyle="1" w:styleId="Framecontents">
    <w:name w:val="Frame contents"/>
    <w:basedOn w:val="Textoindependiente"/>
    <w:rsid w:val="000700E7"/>
  </w:style>
  <w:style w:type="paragraph" w:customStyle="1" w:styleId="DefinitionTerm">
    <w:name w:val="Definition Term"/>
    <w:basedOn w:val="Normal"/>
    <w:next w:val="DefinitionList"/>
    <w:uiPriority w:val="99"/>
    <w:rsid w:val="000700E7"/>
  </w:style>
  <w:style w:type="paragraph" w:customStyle="1" w:styleId="DefinitionList">
    <w:name w:val="Definition List"/>
    <w:basedOn w:val="Normal"/>
    <w:next w:val="DefinitionTerm"/>
    <w:uiPriority w:val="99"/>
    <w:rsid w:val="000700E7"/>
    <w:pPr>
      <w:ind w:left="360"/>
    </w:pPr>
  </w:style>
  <w:style w:type="paragraph" w:customStyle="1" w:styleId="H1">
    <w:name w:val="H1"/>
    <w:basedOn w:val="Normal"/>
    <w:next w:val="Normal"/>
    <w:uiPriority w:val="99"/>
    <w:rsid w:val="000700E7"/>
    <w:pPr>
      <w:keepNext/>
      <w:tabs>
        <w:tab w:val="num" w:pos="432"/>
      </w:tabs>
      <w:ind w:hanging="432"/>
    </w:pPr>
    <w:rPr>
      <w:b/>
      <w:bCs/>
      <w:kern w:val="1"/>
      <w:sz w:val="48"/>
      <w:szCs w:val="48"/>
    </w:rPr>
  </w:style>
  <w:style w:type="paragraph" w:customStyle="1" w:styleId="H2">
    <w:name w:val="H2"/>
    <w:basedOn w:val="Normal"/>
    <w:next w:val="Normal"/>
    <w:uiPriority w:val="99"/>
    <w:rsid w:val="000700E7"/>
    <w:pPr>
      <w:keepNext/>
      <w:tabs>
        <w:tab w:val="num" w:pos="432"/>
      </w:tabs>
      <w:ind w:hanging="432"/>
    </w:pPr>
    <w:rPr>
      <w:b/>
      <w:bCs/>
      <w:sz w:val="36"/>
      <w:szCs w:val="36"/>
    </w:rPr>
  </w:style>
  <w:style w:type="paragraph" w:customStyle="1" w:styleId="H3">
    <w:name w:val="H3"/>
    <w:basedOn w:val="Normal"/>
    <w:next w:val="Normal"/>
    <w:uiPriority w:val="99"/>
    <w:rsid w:val="000700E7"/>
    <w:pPr>
      <w:keepNext/>
      <w:tabs>
        <w:tab w:val="num" w:pos="432"/>
      </w:tabs>
      <w:ind w:hanging="432"/>
    </w:pPr>
    <w:rPr>
      <w:b/>
      <w:bCs/>
      <w:sz w:val="28"/>
      <w:szCs w:val="28"/>
    </w:rPr>
  </w:style>
  <w:style w:type="paragraph" w:customStyle="1" w:styleId="H4">
    <w:name w:val="H4"/>
    <w:basedOn w:val="Normal"/>
    <w:next w:val="Normal"/>
    <w:uiPriority w:val="99"/>
    <w:rsid w:val="000700E7"/>
    <w:pPr>
      <w:keepNext/>
      <w:tabs>
        <w:tab w:val="num" w:pos="432"/>
      </w:tabs>
      <w:ind w:hanging="432"/>
    </w:pPr>
    <w:rPr>
      <w:b/>
      <w:bCs/>
      <w:sz w:val="24"/>
      <w:szCs w:val="24"/>
    </w:rPr>
  </w:style>
  <w:style w:type="paragraph" w:customStyle="1" w:styleId="H5">
    <w:name w:val="H5"/>
    <w:basedOn w:val="Normal"/>
    <w:next w:val="Normal"/>
    <w:uiPriority w:val="99"/>
    <w:rsid w:val="000700E7"/>
    <w:pPr>
      <w:keepNext/>
      <w:tabs>
        <w:tab w:val="num" w:pos="432"/>
      </w:tabs>
      <w:ind w:hanging="432"/>
    </w:pPr>
    <w:rPr>
      <w:b/>
      <w:bCs/>
    </w:rPr>
  </w:style>
  <w:style w:type="paragraph" w:customStyle="1" w:styleId="H6">
    <w:name w:val="H6"/>
    <w:basedOn w:val="Normal"/>
    <w:next w:val="Normal"/>
    <w:uiPriority w:val="99"/>
    <w:rsid w:val="000700E7"/>
    <w:pPr>
      <w:keepNext/>
      <w:tabs>
        <w:tab w:val="num" w:pos="432"/>
      </w:tabs>
      <w:ind w:hanging="432"/>
    </w:pPr>
    <w:rPr>
      <w:b/>
      <w:bCs/>
      <w:sz w:val="16"/>
      <w:szCs w:val="16"/>
    </w:rPr>
  </w:style>
  <w:style w:type="paragraph" w:customStyle="1" w:styleId="Address">
    <w:name w:val="Address"/>
    <w:basedOn w:val="Normal"/>
    <w:next w:val="Normal"/>
    <w:uiPriority w:val="99"/>
    <w:rsid w:val="000700E7"/>
    <w:rPr>
      <w:i/>
      <w:iCs/>
    </w:rPr>
  </w:style>
  <w:style w:type="paragraph" w:customStyle="1" w:styleId="Blockquote">
    <w:name w:val="Blockquote"/>
    <w:basedOn w:val="Normal"/>
    <w:next w:val="Normal"/>
    <w:uiPriority w:val="99"/>
    <w:rsid w:val="000700E7"/>
    <w:pPr>
      <w:ind w:left="360" w:right="360"/>
    </w:pPr>
  </w:style>
  <w:style w:type="paragraph" w:customStyle="1" w:styleId="Preformatted">
    <w:name w:val="Preformatted"/>
    <w:basedOn w:val="Normal"/>
    <w:next w:val="Normal"/>
    <w:uiPriority w:val="99"/>
    <w:rsid w:val="000700E7"/>
    <w:pPr>
      <w:tabs>
        <w:tab w:val="left" w:pos="-432"/>
        <w:tab w:val="left" w:pos="527"/>
        <w:tab w:val="left" w:pos="1486"/>
        <w:tab w:val="left" w:pos="2445"/>
        <w:tab w:val="left" w:pos="3404"/>
        <w:tab w:val="left" w:pos="4363"/>
        <w:tab w:val="left" w:pos="5322"/>
        <w:tab w:val="left" w:pos="6281"/>
        <w:tab w:val="left" w:pos="7240"/>
        <w:tab w:val="left" w:pos="8199"/>
        <w:tab w:val="left" w:pos="9158"/>
      </w:tabs>
    </w:pPr>
    <w:rPr>
      <w:rFonts w:ascii="Courier New" w:hAnsi="Courier New" w:cs="Courier New"/>
    </w:rPr>
  </w:style>
  <w:style w:type="paragraph" w:styleId="z-Finaldelformulario">
    <w:name w:val="HTML Bottom of Form"/>
    <w:basedOn w:val="Normal"/>
    <w:next w:val="Normal"/>
    <w:link w:val="z-FinaldelformularioCar"/>
    <w:uiPriority w:val="99"/>
    <w:rsid w:val="000700E7"/>
    <w:pPr>
      <w:widowControl w:val="0"/>
      <w:pBdr>
        <w:top w:val="double" w:sz="2" w:space="0" w:color="000000"/>
      </w:pBdr>
      <w:autoSpaceDE w:val="0"/>
      <w:ind w:left="0"/>
      <w:jc w:val="center"/>
    </w:pPr>
    <w:rPr>
      <w:vanish/>
      <w:sz w:val="16"/>
      <w:szCs w:val="16"/>
      <w:lang w:eastAsia="hi-IN" w:bidi="hi-IN"/>
    </w:rPr>
  </w:style>
  <w:style w:type="character" w:customStyle="1" w:styleId="z-FinaldelformularioCar">
    <w:name w:val="z-Final del formulario Car"/>
    <w:basedOn w:val="Fuentedeprrafopredeter"/>
    <w:link w:val="z-Finaldelformulario"/>
    <w:uiPriority w:val="99"/>
    <w:semiHidden/>
    <w:locked/>
    <w:rsid w:val="00CF7EA9"/>
    <w:rPr>
      <w:rFonts w:ascii="Arial" w:hAnsi="Arial" w:cs="Arial"/>
      <w:vanish/>
      <w:sz w:val="16"/>
      <w:szCs w:val="16"/>
      <w:lang w:eastAsia="ar-SA" w:bidi="ar-SA"/>
    </w:rPr>
  </w:style>
  <w:style w:type="paragraph" w:styleId="z-Principiodelformulario">
    <w:name w:val="HTML Top of Form"/>
    <w:basedOn w:val="Normal"/>
    <w:next w:val="Normal"/>
    <w:link w:val="z-PrincipiodelformularioCar"/>
    <w:uiPriority w:val="99"/>
    <w:rsid w:val="000700E7"/>
    <w:pPr>
      <w:widowControl w:val="0"/>
      <w:pBdr>
        <w:bottom w:val="double" w:sz="2" w:space="0" w:color="000000"/>
      </w:pBdr>
      <w:autoSpaceDE w:val="0"/>
      <w:ind w:left="0"/>
      <w:jc w:val="center"/>
    </w:pPr>
    <w:rPr>
      <w:vanish/>
      <w:sz w:val="16"/>
      <w:szCs w:val="16"/>
      <w:lang w:eastAsia="hi-IN" w:bidi="hi-IN"/>
    </w:rPr>
  </w:style>
  <w:style w:type="character" w:customStyle="1" w:styleId="z-PrincipiodelformularioCar">
    <w:name w:val="z-Principio del formulario Car"/>
    <w:basedOn w:val="Fuentedeprrafopredeter"/>
    <w:link w:val="z-Principiodelformulario"/>
    <w:uiPriority w:val="99"/>
    <w:semiHidden/>
    <w:locked/>
    <w:rsid w:val="00CF7EA9"/>
    <w:rPr>
      <w:rFonts w:ascii="Arial" w:hAnsi="Arial" w:cs="Arial"/>
      <w:vanish/>
      <w:sz w:val="16"/>
      <w:szCs w:val="16"/>
      <w:lang w:eastAsia="ar-SA" w:bidi="ar-SA"/>
    </w:rPr>
  </w:style>
  <w:style w:type="character" w:customStyle="1" w:styleId="left">
    <w:name w:val="left"/>
    <w:basedOn w:val="Fuentedeprrafopredeter"/>
    <w:uiPriority w:val="99"/>
    <w:rsid w:val="005F2C80"/>
    <w:rPr>
      <w:rFonts w:cs="Times New Roman"/>
    </w:rPr>
  </w:style>
  <w:style w:type="paragraph" w:styleId="Textodeglobo">
    <w:name w:val="Balloon Text"/>
    <w:basedOn w:val="Normal"/>
    <w:link w:val="TextodegloboCar"/>
    <w:rsid w:val="00280A50"/>
    <w:rPr>
      <w:rFonts w:ascii="Tahoma" w:hAnsi="Tahoma" w:cs="Tahoma"/>
      <w:sz w:val="16"/>
      <w:szCs w:val="16"/>
    </w:rPr>
  </w:style>
  <w:style w:type="character" w:customStyle="1" w:styleId="TextodegloboCar">
    <w:name w:val="Texto de globo Car"/>
    <w:basedOn w:val="Fuentedeprrafopredeter"/>
    <w:link w:val="Textodeglobo"/>
    <w:uiPriority w:val="99"/>
    <w:locked/>
    <w:rsid w:val="00280A50"/>
    <w:rPr>
      <w:rFonts w:ascii="Tahoma" w:hAnsi="Tahoma" w:cs="Tahoma"/>
      <w:sz w:val="16"/>
      <w:szCs w:val="16"/>
      <w:lang w:eastAsia="ar-SA" w:bidi="ar-SA"/>
    </w:rPr>
  </w:style>
  <w:style w:type="character" w:customStyle="1" w:styleId="WW8Num1z0">
    <w:name w:val="WW8Num1z0"/>
    <w:rsid w:val="00435BFA"/>
    <w:rPr>
      <w:rFonts w:ascii="Symbol" w:hAnsi="Symbol" w:cs="Symbol"/>
    </w:rPr>
  </w:style>
  <w:style w:type="character" w:customStyle="1" w:styleId="WW8Num1z1">
    <w:name w:val="WW8Num1z1"/>
    <w:rsid w:val="00435BFA"/>
    <w:rPr>
      <w:rFonts w:ascii="Courier New" w:hAnsi="Courier New" w:cs="Courier New"/>
    </w:rPr>
  </w:style>
  <w:style w:type="character" w:customStyle="1" w:styleId="WW8Num1z2">
    <w:name w:val="WW8Num1z2"/>
    <w:rsid w:val="00435BFA"/>
    <w:rPr>
      <w:rFonts w:ascii="Wingdings" w:hAnsi="Wingdings" w:cs="Wingdings"/>
    </w:rPr>
  </w:style>
  <w:style w:type="character" w:customStyle="1" w:styleId="WW8Num4z0">
    <w:name w:val="WW8Num4z0"/>
    <w:rsid w:val="00435BFA"/>
    <w:rPr>
      <w:rFonts w:ascii="Symbol" w:hAnsi="Symbol" w:cs="Symbol"/>
    </w:rPr>
  </w:style>
  <w:style w:type="character" w:customStyle="1" w:styleId="WW8Num4z1">
    <w:name w:val="WW8Num4z1"/>
    <w:rsid w:val="00435BFA"/>
    <w:rPr>
      <w:rFonts w:ascii="Courier New" w:hAnsi="Courier New" w:cs="Courier New"/>
    </w:rPr>
  </w:style>
  <w:style w:type="character" w:customStyle="1" w:styleId="WW8Num4z2">
    <w:name w:val="WW8Num4z2"/>
    <w:rsid w:val="00435BFA"/>
    <w:rPr>
      <w:rFonts w:ascii="Wingdings" w:hAnsi="Wingdings" w:cs="Wingdings"/>
    </w:rPr>
  </w:style>
  <w:style w:type="character" w:customStyle="1" w:styleId="WW8Num5z1">
    <w:name w:val="WW8Num5z1"/>
    <w:rsid w:val="00435BFA"/>
    <w:rPr>
      <w:rFonts w:ascii="Courier New" w:hAnsi="Courier New" w:cs="Courier New"/>
    </w:rPr>
  </w:style>
  <w:style w:type="character" w:customStyle="1" w:styleId="WW8Num5z3">
    <w:name w:val="WW8Num5z3"/>
    <w:rsid w:val="00435BFA"/>
    <w:rPr>
      <w:rFonts w:ascii="Symbol" w:hAnsi="Symbol" w:cs="Symbol"/>
    </w:rPr>
  </w:style>
  <w:style w:type="character" w:customStyle="1" w:styleId="WW8Num6z3">
    <w:name w:val="WW8Num6z3"/>
    <w:rsid w:val="00435BFA"/>
    <w:rPr>
      <w:rFonts w:ascii="Symbol" w:hAnsi="Symbol" w:cs="Symbol"/>
    </w:rPr>
  </w:style>
  <w:style w:type="character" w:customStyle="1" w:styleId="WW8Num7z1">
    <w:name w:val="WW8Num7z1"/>
    <w:rsid w:val="00435BFA"/>
    <w:rPr>
      <w:rFonts w:ascii="Courier New" w:hAnsi="Courier New" w:cs="Courier New"/>
    </w:rPr>
  </w:style>
  <w:style w:type="character" w:customStyle="1" w:styleId="WW8Num7z2">
    <w:name w:val="WW8Num7z2"/>
    <w:rsid w:val="00435BFA"/>
    <w:rPr>
      <w:rFonts w:ascii="Wingdings" w:hAnsi="Wingdings" w:cs="Wingdings"/>
    </w:rPr>
  </w:style>
  <w:style w:type="character" w:customStyle="1" w:styleId="WW8Num13z1">
    <w:name w:val="WW8Num13z1"/>
    <w:rsid w:val="00435BFA"/>
    <w:rPr>
      <w:rFonts w:ascii="Helv" w:hAnsi="Helv" w:cs="Helv"/>
      <w:b/>
      <w:color w:val="0000FF"/>
      <w:sz w:val="26"/>
    </w:rPr>
  </w:style>
  <w:style w:type="character" w:customStyle="1" w:styleId="WW8Num14z1">
    <w:name w:val="WW8Num14z1"/>
    <w:rsid w:val="00435BFA"/>
    <w:rPr>
      <w:rFonts w:ascii="Wingdings" w:hAnsi="Wingdings" w:cs="Wingdings"/>
    </w:rPr>
  </w:style>
  <w:style w:type="character" w:customStyle="1" w:styleId="WW8Num14z4">
    <w:name w:val="WW8Num14z4"/>
    <w:rsid w:val="00435BFA"/>
    <w:rPr>
      <w:rFonts w:ascii="Courier New" w:hAnsi="Courier New" w:cs="Courier New"/>
    </w:rPr>
  </w:style>
  <w:style w:type="character" w:customStyle="1" w:styleId="title1Char">
    <w:name w:val="title1 Char"/>
    <w:rsid w:val="00435BFA"/>
    <w:rPr>
      <w:rFonts w:ascii="Helv" w:hAnsi="Helv" w:cs="Helv"/>
      <w:b/>
      <w:caps/>
      <w:color w:val="0000FF"/>
      <w:sz w:val="24"/>
      <w:lang w:val="en-US" w:eastAsia="ar-SA" w:bidi="ar-SA"/>
    </w:rPr>
  </w:style>
  <w:style w:type="character" w:styleId="Refdecomentario">
    <w:name w:val="annotation reference"/>
    <w:locked/>
    <w:rsid w:val="00435BFA"/>
    <w:rPr>
      <w:sz w:val="16"/>
      <w:szCs w:val="16"/>
    </w:rPr>
  </w:style>
  <w:style w:type="character" w:customStyle="1" w:styleId="FrontPagetext">
    <w:name w:val="Front Page text"/>
    <w:rsid w:val="00435BFA"/>
    <w:rPr>
      <w:rFonts w:ascii="Arial" w:hAnsi="Arial" w:cs="Arial"/>
      <w:b/>
      <w:bCs/>
      <w:caps/>
      <w:color w:val="000000"/>
      <w:sz w:val="36"/>
      <w:szCs w:val="36"/>
      <w:u w:val="none"/>
    </w:rPr>
  </w:style>
  <w:style w:type="paragraph" w:customStyle="1" w:styleId="title1">
    <w:name w:val="title1"/>
    <w:next w:val="title2"/>
    <w:rsid w:val="00435BFA"/>
    <w:pPr>
      <w:suppressAutoHyphens/>
      <w:spacing w:before="120" w:after="240"/>
      <w:ind w:left="1440" w:hanging="1440"/>
    </w:pPr>
    <w:rPr>
      <w:rFonts w:ascii="Helv" w:hAnsi="Helv" w:cs="Helv"/>
      <w:b/>
      <w:caps/>
      <w:color w:val="0000FF"/>
      <w:sz w:val="24"/>
      <w:lang w:val="en-US" w:eastAsia="ar-SA"/>
    </w:rPr>
  </w:style>
  <w:style w:type="paragraph" w:customStyle="1" w:styleId="title2">
    <w:name w:val="title2"/>
    <w:next w:val="text1"/>
    <w:rsid w:val="00435BFA"/>
    <w:pPr>
      <w:keepNext/>
      <w:tabs>
        <w:tab w:val="left" w:pos="720"/>
      </w:tabs>
      <w:suppressAutoHyphens/>
      <w:spacing w:before="360"/>
      <w:ind w:left="720" w:hanging="720"/>
    </w:pPr>
    <w:rPr>
      <w:rFonts w:ascii="Helv" w:hAnsi="Helv" w:cs="Helv"/>
      <w:b/>
      <w:color w:val="FF0000"/>
      <w:sz w:val="23"/>
      <w:lang w:val="en-US" w:eastAsia="ar-SA"/>
    </w:rPr>
  </w:style>
  <w:style w:type="paragraph" w:customStyle="1" w:styleId="text1">
    <w:name w:val="text1"/>
    <w:rsid w:val="00435BFA"/>
    <w:pPr>
      <w:keepLines/>
      <w:suppressAutoHyphens/>
      <w:spacing w:before="240"/>
      <w:ind w:left="1440"/>
      <w:jc w:val="both"/>
    </w:pPr>
    <w:rPr>
      <w:rFonts w:ascii="Helv" w:hAnsi="Helv" w:cs="Helv"/>
      <w:lang w:val="en-US" w:eastAsia="ar-SA"/>
    </w:rPr>
  </w:style>
  <w:style w:type="paragraph" w:styleId="Sangranormal">
    <w:name w:val="Normal Indent"/>
    <w:basedOn w:val="Normal"/>
    <w:locked/>
    <w:rsid w:val="00435BFA"/>
    <w:pPr>
      <w:keepNext/>
      <w:keepLines/>
      <w:ind w:left="720"/>
    </w:pPr>
    <w:rPr>
      <w:rFonts w:ascii="Helv" w:hAnsi="Helv" w:cs="Helv"/>
      <w:b/>
      <w:color w:val="008080"/>
      <w:sz w:val="22"/>
      <w:lang w:val="en-GB"/>
    </w:rPr>
  </w:style>
  <w:style w:type="paragraph" w:customStyle="1" w:styleId="CenterText1">
    <w:name w:val="CenterText1"/>
    <w:rsid w:val="00435BFA"/>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spacing w:after="120"/>
      <w:jc w:val="center"/>
    </w:pPr>
    <w:rPr>
      <w:rFonts w:ascii="Helv" w:hAnsi="Helv" w:cs="Helv"/>
      <w:b/>
      <w:color w:val="0000FF"/>
      <w:sz w:val="25"/>
      <w:lang w:val="en-GB" w:eastAsia="ar-SA"/>
    </w:rPr>
  </w:style>
  <w:style w:type="paragraph" w:customStyle="1" w:styleId="temptext1">
    <w:name w:val="temptext1"/>
    <w:basedOn w:val="Normal"/>
    <w:link w:val="temptext1Char"/>
    <w:rsid w:val="00435BFA"/>
    <w:pPr>
      <w:keepNext/>
      <w:keepLines/>
      <w:ind w:left="0"/>
      <w:jc w:val="both"/>
    </w:pPr>
    <w:rPr>
      <w:rFonts w:ascii="Helv" w:hAnsi="Helv" w:cs="Times New Roman"/>
    </w:rPr>
  </w:style>
  <w:style w:type="character" w:customStyle="1" w:styleId="temptext1Char">
    <w:name w:val="temptext1 Char"/>
    <w:link w:val="temptext1"/>
    <w:locked/>
    <w:rsid w:val="00435BFA"/>
    <w:rPr>
      <w:rFonts w:ascii="Helv" w:hAnsi="Helv"/>
      <w:lang w:eastAsia="ar-SA"/>
    </w:rPr>
  </w:style>
  <w:style w:type="paragraph" w:customStyle="1" w:styleId="temptext2">
    <w:name w:val="temptext2"/>
    <w:basedOn w:val="temptext1"/>
    <w:rsid w:val="00435BFA"/>
    <w:pPr>
      <w:tabs>
        <w:tab w:val="left" w:pos="3240"/>
        <w:tab w:val="left" w:pos="3600"/>
      </w:tabs>
      <w:ind w:left="3600" w:hanging="3600"/>
    </w:pPr>
  </w:style>
  <w:style w:type="paragraph" w:customStyle="1" w:styleId="HelvNormal">
    <w:name w:val="HelvNormal"/>
    <w:link w:val="HelvNormalChar"/>
    <w:rsid w:val="00435BFA"/>
    <w:pPr>
      <w:suppressAutoHyphens/>
    </w:pPr>
    <w:rPr>
      <w:rFonts w:ascii="Helv" w:hAnsi="Helv" w:cs="Helv"/>
      <w:lang w:eastAsia="ar-SA"/>
    </w:rPr>
  </w:style>
  <w:style w:type="character" w:customStyle="1" w:styleId="HelvNormalChar">
    <w:name w:val="HelvNormal Char"/>
    <w:link w:val="HelvNormal"/>
    <w:rsid w:val="00435BFA"/>
    <w:rPr>
      <w:rFonts w:ascii="Helv" w:hAnsi="Helv" w:cs="Helv"/>
      <w:lang w:eastAsia="ar-SA" w:bidi="ar-SA"/>
    </w:rPr>
  </w:style>
  <w:style w:type="paragraph" w:customStyle="1" w:styleId="titlen">
    <w:name w:val="title_n"/>
    <w:rsid w:val="00435BFA"/>
    <w:pPr>
      <w:keepLines/>
      <w:suppressAutoHyphens/>
      <w:spacing w:before="300"/>
    </w:pPr>
    <w:rPr>
      <w:rFonts w:ascii="Helv" w:hAnsi="Helv" w:cs="Helv"/>
      <w:b/>
      <w:i/>
      <w:color w:val="0000FF"/>
      <w:sz w:val="24"/>
      <w:lang w:val="en-GB" w:eastAsia="ar-SA"/>
    </w:rPr>
  </w:style>
  <w:style w:type="paragraph" w:customStyle="1" w:styleId="titlenn">
    <w:name w:val="title_nn"/>
    <w:rsid w:val="00435BFA"/>
    <w:pPr>
      <w:keepNext/>
      <w:keepLines/>
      <w:suppressAutoHyphens/>
      <w:spacing w:before="240"/>
    </w:pPr>
    <w:rPr>
      <w:rFonts w:ascii="Helv" w:hAnsi="Helv" w:cs="Helv"/>
      <w:b/>
      <w:color w:val="FF00FF"/>
      <w:sz w:val="22"/>
      <w:lang w:val="en-GB" w:eastAsia="ar-SA"/>
    </w:rPr>
  </w:style>
  <w:style w:type="paragraph" w:customStyle="1" w:styleId="temptext3">
    <w:name w:val="temptext3"/>
    <w:basedOn w:val="temptext1"/>
    <w:rsid w:val="00435BFA"/>
    <w:pPr>
      <w:tabs>
        <w:tab w:val="left" w:pos="432"/>
        <w:tab w:val="left" w:pos="720"/>
        <w:tab w:val="left" w:pos="1008"/>
      </w:tabs>
      <w:spacing w:before="48"/>
    </w:pPr>
    <w:rPr>
      <w:b/>
    </w:rPr>
  </w:style>
  <w:style w:type="paragraph" w:customStyle="1" w:styleId="temptext4">
    <w:name w:val="temptext4"/>
    <w:basedOn w:val="temptext3"/>
    <w:rsid w:val="00435BFA"/>
    <w:pPr>
      <w:spacing w:before="2"/>
      <w:ind w:left="432"/>
    </w:pPr>
    <w:rPr>
      <w:b w:val="0"/>
    </w:rPr>
  </w:style>
  <w:style w:type="paragraph" w:customStyle="1" w:styleId="TabColTitle1">
    <w:name w:val="TabColTitle1"/>
    <w:next w:val="Normal"/>
    <w:rsid w:val="00435BFA"/>
    <w:pPr>
      <w:suppressAutoHyphens/>
      <w:spacing w:line="240" w:lineRule="atLeast"/>
    </w:pPr>
    <w:rPr>
      <w:rFonts w:ascii="Helv" w:hAnsi="Helv" w:cs="Helv"/>
      <w:color w:val="800080"/>
      <w:lang w:val="en-US" w:eastAsia="ar-SA"/>
    </w:rPr>
  </w:style>
  <w:style w:type="paragraph" w:styleId="Asuntodelcomentario">
    <w:name w:val="annotation subject"/>
    <w:basedOn w:val="Textocomentario"/>
    <w:next w:val="Textocomentario"/>
    <w:link w:val="AsuntodelcomentarioCar"/>
    <w:locked/>
    <w:rsid w:val="00435BFA"/>
    <w:pPr>
      <w:widowControl/>
    </w:pPr>
    <w:rPr>
      <w:rFonts w:ascii="Times New Roman" w:hAnsi="Times New Roman"/>
      <w:b/>
      <w:bCs/>
      <w:color w:val="auto"/>
    </w:rPr>
  </w:style>
  <w:style w:type="character" w:customStyle="1" w:styleId="AsuntodelcomentarioCar">
    <w:name w:val="Asunto del comentario Car"/>
    <w:basedOn w:val="TextocomentarioCar"/>
    <w:link w:val="Asuntodelcomentario"/>
    <w:rsid w:val="00435BFA"/>
    <w:rPr>
      <w:rFonts w:ascii="Arial" w:hAnsi="Arial" w:cs="Arial"/>
      <w:b/>
      <w:bCs/>
      <w:sz w:val="20"/>
      <w:szCs w:val="20"/>
      <w:lang w:eastAsia="ar-SA" w:bidi="ar-SA"/>
    </w:rPr>
  </w:style>
  <w:style w:type="paragraph" w:styleId="Prrafodelista">
    <w:name w:val="List Paragraph"/>
    <w:basedOn w:val="Normal"/>
    <w:uiPriority w:val="34"/>
    <w:qFormat/>
    <w:rsid w:val="00435BFA"/>
    <w:pPr>
      <w:spacing w:after="200" w:line="276" w:lineRule="auto"/>
      <w:ind w:left="720"/>
    </w:pPr>
    <w:rPr>
      <w:rFonts w:ascii="Calibri" w:hAnsi="Calibri" w:cs="Times New Roman"/>
      <w:sz w:val="22"/>
      <w:szCs w:val="22"/>
    </w:rPr>
  </w:style>
  <w:style w:type="paragraph" w:customStyle="1" w:styleId="Body">
    <w:name w:val="Body"/>
    <w:basedOn w:val="Normal"/>
    <w:rsid w:val="00435BFA"/>
    <w:pPr>
      <w:ind w:left="0"/>
      <w:jc w:val="both"/>
    </w:pPr>
    <w:rPr>
      <w:rFonts w:ascii="Times New Roman" w:hAnsi="Times New Roman" w:cs="Times New Roman"/>
      <w:sz w:val="24"/>
      <w:szCs w:val="24"/>
    </w:rPr>
  </w:style>
  <w:style w:type="character" w:customStyle="1" w:styleId="WW8NumSt2z0">
    <w:name w:val="WW8NumSt2z0"/>
    <w:rsid w:val="00435BFA"/>
    <w:rPr>
      <w:rFonts w:ascii="Wingdings" w:hAnsi="Wingdings"/>
      <w:sz w:val="42"/>
    </w:rPr>
  </w:style>
  <w:style w:type="paragraph" w:styleId="TtuloTDC">
    <w:name w:val="TOC Heading"/>
    <w:basedOn w:val="Ttulo1"/>
    <w:next w:val="Normal"/>
    <w:uiPriority w:val="39"/>
    <w:semiHidden/>
    <w:unhideWhenUsed/>
    <w:qFormat/>
    <w:rsid w:val="009A63C8"/>
    <w:pPr>
      <w:keepLines/>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lang w:eastAsia="en-US"/>
    </w:rPr>
  </w:style>
  <w:style w:type="character" w:customStyle="1" w:styleId="apple-converted-space">
    <w:name w:val="apple-converted-space"/>
    <w:basedOn w:val="Fuentedeprrafopredeter"/>
    <w:rsid w:val="00A7539F"/>
  </w:style>
  <w:style w:type="paragraph" w:styleId="Sinespaciado">
    <w:name w:val="No Spacing"/>
    <w:uiPriority w:val="1"/>
    <w:qFormat/>
    <w:rsid w:val="00DB7C8C"/>
    <w:rPr>
      <w:rFonts w:asciiTheme="minorHAnsi" w:eastAsiaTheme="minorHAnsi" w:hAnsiTheme="minorHAnsi" w:cstheme="minorBidi"/>
      <w:sz w:val="22"/>
      <w:szCs w:val="22"/>
      <w:lang w:eastAsia="en-US"/>
    </w:rPr>
  </w:style>
  <w:style w:type="character" w:customStyle="1" w:styleId="st1">
    <w:name w:val="st1"/>
    <w:basedOn w:val="Fuentedeprrafopredeter"/>
    <w:rsid w:val="005C1F3E"/>
  </w:style>
  <w:style w:type="paragraph" w:customStyle="1" w:styleId="xl24">
    <w:name w:val="xl24"/>
    <w:basedOn w:val="Normal"/>
    <w:rsid w:val="00D456E4"/>
    <w:pPr>
      <w:pBdr>
        <w:right w:val="single" w:sz="4" w:space="0" w:color="auto"/>
      </w:pBdr>
      <w:suppressAutoHyphens w:val="0"/>
      <w:spacing w:before="100" w:beforeAutospacing="1" w:after="100" w:afterAutospacing="1"/>
      <w:ind w:left="0"/>
    </w:pPr>
    <w:rPr>
      <w:rFonts w:ascii="Arial Unicode MS" w:eastAsia="Arial Unicode MS" w:hAnsi="Arial Unicode MS" w:cs="Arial Unicode MS"/>
      <w:sz w:val="16"/>
      <w:szCs w:val="16"/>
      <w:lang w:val="es-ES" w:eastAsia="es-ES"/>
    </w:rPr>
  </w:style>
  <w:style w:type="character" w:customStyle="1" w:styleId="hps">
    <w:name w:val="hps"/>
    <w:basedOn w:val="Fuentedeprrafopredeter"/>
    <w:rsid w:val="00B30258"/>
  </w:style>
  <w:style w:type="paragraph" w:customStyle="1" w:styleId="BodyText21">
    <w:name w:val="Body Text 21"/>
    <w:basedOn w:val="Normal"/>
    <w:rsid w:val="00E302CE"/>
    <w:pPr>
      <w:suppressAutoHyphens w:val="0"/>
      <w:overflowPunct w:val="0"/>
      <w:autoSpaceDE w:val="0"/>
      <w:autoSpaceDN w:val="0"/>
      <w:adjustRightInd w:val="0"/>
      <w:ind w:left="720" w:hanging="540"/>
      <w:jc w:val="both"/>
      <w:textAlignment w:val="baseline"/>
    </w:pPr>
    <w:rPr>
      <w:rFonts w:cs="Times New Roman"/>
      <w:sz w:val="28"/>
      <w:lang w:eastAsia="es-ES"/>
    </w:rPr>
  </w:style>
  <w:style w:type="paragraph" w:customStyle="1" w:styleId="StkBODYTEXT">
    <w:name w:val="Stk BODY TEXT"/>
    <w:link w:val="StkBODYTEXTCharChar"/>
    <w:rsid w:val="007D062D"/>
    <w:pPr>
      <w:tabs>
        <w:tab w:val="left" w:pos="992"/>
        <w:tab w:val="left" w:pos="1701"/>
        <w:tab w:val="left" w:pos="2552"/>
        <w:tab w:val="left" w:pos="3572"/>
        <w:tab w:val="left" w:pos="4820"/>
      </w:tabs>
      <w:spacing w:before="60" w:after="40"/>
    </w:pPr>
    <w:rPr>
      <w:rFonts w:ascii="Arial" w:hAnsi="Arial"/>
      <w:color w:val="000000" w:themeColor="text1"/>
      <w:lang w:eastAsia="en-US"/>
    </w:rPr>
  </w:style>
  <w:style w:type="character" w:customStyle="1" w:styleId="StkBODYTEXTCharChar">
    <w:name w:val="Stk BODY TEXT Char Char"/>
    <w:basedOn w:val="Fuentedeprrafopredeter"/>
    <w:link w:val="StkBODYTEXT"/>
    <w:rsid w:val="007D062D"/>
    <w:rPr>
      <w:rFonts w:ascii="Arial" w:hAnsi="Arial"/>
      <w:color w:val="000000" w:themeColor="text1"/>
      <w:lang w:eastAsia="en-US"/>
    </w:rPr>
  </w:style>
  <w:style w:type="paragraph" w:customStyle="1" w:styleId="StkNUMBERING">
    <w:name w:val="Stk NUMBERING"/>
    <w:basedOn w:val="Ttulo2"/>
    <w:autoRedefine/>
    <w:rsid w:val="003E1ECC"/>
    <w:pPr>
      <w:numPr>
        <w:ilvl w:val="0"/>
        <w:numId w:val="2"/>
      </w:numPr>
      <w:suppressAutoHyphens w:val="0"/>
      <w:spacing w:before="120" w:after="0"/>
    </w:pPr>
    <w:rPr>
      <w:iCs/>
      <w:kern w:val="0"/>
      <w:lang w:eastAsia="en-US"/>
    </w:rPr>
  </w:style>
  <w:style w:type="paragraph" w:customStyle="1" w:styleId="StkNUMBERING2">
    <w:name w:val="Stk NUMBERING 2"/>
    <w:rsid w:val="003E1ECC"/>
    <w:pPr>
      <w:spacing w:before="120"/>
    </w:pPr>
    <w:rPr>
      <w:rFonts w:ascii="Arial" w:hAnsi="Arial"/>
      <w:szCs w:val="24"/>
      <w:lang w:val="en-US" w:eastAsia="en-US"/>
    </w:rPr>
  </w:style>
  <w:style w:type="paragraph" w:customStyle="1" w:styleId="Sinespaciado1">
    <w:name w:val="Sin espaciado1"/>
    <w:rsid w:val="00077A75"/>
    <w:pPr>
      <w:suppressAutoHyphens/>
    </w:pPr>
    <w:rPr>
      <w:rFonts w:ascii="Calibri" w:eastAsia="Calibri" w:hAnsi="Calibri" w:cs="Calibri"/>
      <w:sz w:val="22"/>
      <w:szCs w:val="22"/>
      <w:lang w:eastAsia="ar-SA"/>
    </w:rPr>
  </w:style>
  <w:style w:type="paragraph" w:customStyle="1" w:styleId="StkSUBTITLEleft">
    <w:name w:val="Stk SUBTITLE left"/>
    <w:basedOn w:val="Ttulo1"/>
    <w:rsid w:val="005A218C"/>
    <w:pPr>
      <w:tabs>
        <w:tab w:val="clear" w:pos="432"/>
      </w:tabs>
      <w:suppressAutoHyphens w:val="0"/>
      <w:spacing w:before="150" w:after="60"/>
      <w:ind w:left="0" w:firstLine="0"/>
    </w:pPr>
    <w:rPr>
      <w:kern w:val="32"/>
      <w:sz w:val="24"/>
      <w:szCs w:val="24"/>
      <w:lang w:eastAsia="en-US"/>
    </w:rPr>
  </w:style>
  <w:style w:type="paragraph" w:customStyle="1" w:styleId="StyleStkBODYTEXTBackground1">
    <w:name w:val="Style Stk BODY TEXT + Background 1"/>
    <w:basedOn w:val="StkBODYTEXT"/>
    <w:rsid w:val="005A218C"/>
    <w:rPr>
      <w:b/>
      <w:color w:val="FFFFFF" w:themeColor="background1"/>
    </w:rPr>
  </w:style>
  <w:style w:type="paragraph" w:customStyle="1" w:styleId="Textoindependiente21">
    <w:name w:val="Texto independiente 21"/>
    <w:basedOn w:val="Normal"/>
    <w:rsid w:val="000459A4"/>
    <w:pPr>
      <w:ind w:left="0"/>
    </w:pPr>
    <w:rPr>
      <w:szCs w:val="24"/>
    </w:rPr>
  </w:style>
  <w:style w:type="paragraph" w:customStyle="1" w:styleId="Textodebloque1">
    <w:name w:val="Texto de bloque1"/>
    <w:basedOn w:val="Normal"/>
    <w:rsid w:val="008D60D3"/>
    <w:pPr>
      <w:overflowPunct w:val="0"/>
      <w:autoSpaceDE w:val="0"/>
      <w:ind w:left="709" w:right="709"/>
      <w:jc w:val="both"/>
      <w:textAlignment w:val="baseline"/>
    </w:pPr>
    <w:rPr>
      <w:rFonts w:ascii="Courier New" w:hAnsi="Courier New" w:cs="Times New Roman"/>
      <w:sz w:val="36"/>
      <w:lang w:val="es-ES"/>
    </w:rPr>
  </w:style>
  <w:style w:type="character" w:customStyle="1" w:styleId="WW8Num2z4">
    <w:name w:val="WW8Num2z4"/>
    <w:rsid w:val="00FA2D2F"/>
    <w:rPr>
      <w:rFonts w:ascii="Courier New" w:hAnsi="Courier New" w:cs="Courier New"/>
    </w:rPr>
  </w:style>
  <w:style w:type="character" w:customStyle="1" w:styleId="WW8Num6z4">
    <w:name w:val="WW8Num6z4"/>
    <w:rsid w:val="00FA2D2F"/>
    <w:rPr>
      <w:rFonts w:ascii="Courier New" w:hAnsi="Courier New" w:cs="Courier New"/>
    </w:rPr>
  </w:style>
  <w:style w:type="character" w:customStyle="1" w:styleId="WW8Num8z3">
    <w:name w:val="WW8Num8z3"/>
    <w:rsid w:val="00FA2D2F"/>
    <w:rPr>
      <w:rFonts w:ascii="Symbol" w:hAnsi="Symbol"/>
    </w:rPr>
  </w:style>
  <w:style w:type="character" w:customStyle="1" w:styleId="WW8Num8z4">
    <w:name w:val="WW8Num8z4"/>
    <w:rsid w:val="00FA2D2F"/>
    <w:rPr>
      <w:rFonts w:ascii="Courier New" w:hAnsi="Courier New" w:cs="Courier New"/>
    </w:rPr>
  </w:style>
  <w:style w:type="character" w:customStyle="1" w:styleId="WW8Num11z2">
    <w:name w:val="WW8Num11z2"/>
    <w:rsid w:val="00FA2D2F"/>
    <w:rPr>
      <w:rFonts w:ascii="Wingdings" w:hAnsi="Wingdings"/>
    </w:rPr>
  </w:style>
  <w:style w:type="character" w:customStyle="1" w:styleId="WW8Num11z3">
    <w:name w:val="WW8Num11z3"/>
    <w:rsid w:val="00FA2D2F"/>
    <w:rPr>
      <w:rFonts w:ascii="Symbol" w:hAnsi="Symbol"/>
    </w:rPr>
  </w:style>
  <w:style w:type="character" w:customStyle="1" w:styleId="WW8Num11z4">
    <w:name w:val="WW8Num11z4"/>
    <w:rsid w:val="00FA2D2F"/>
    <w:rPr>
      <w:rFonts w:ascii="Courier New" w:hAnsi="Courier New" w:cs="Courier New"/>
    </w:rPr>
  </w:style>
  <w:style w:type="character" w:customStyle="1" w:styleId="WW8Num12z4">
    <w:name w:val="WW8Num12z4"/>
    <w:rsid w:val="00FA2D2F"/>
    <w:rPr>
      <w:rFonts w:ascii="Courier New" w:hAnsi="Courier New" w:cs="Courier New"/>
    </w:rPr>
  </w:style>
  <w:style w:type="character" w:customStyle="1" w:styleId="WW8Num13z0">
    <w:name w:val="WW8Num13z0"/>
    <w:rsid w:val="00FA2D2F"/>
    <w:rPr>
      <w:rFonts w:ascii="Wingdings" w:hAnsi="Wingdings"/>
    </w:rPr>
  </w:style>
  <w:style w:type="character" w:customStyle="1" w:styleId="WW8Num13z3">
    <w:name w:val="WW8Num13z3"/>
    <w:rsid w:val="00FA2D2F"/>
    <w:rPr>
      <w:rFonts w:ascii="Symbol" w:hAnsi="Symbol"/>
    </w:rPr>
  </w:style>
  <w:style w:type="character" w:customStyle="1" w:styleId="WW8Num15z4">
    <w:name w:val="WW8Num15z4"/>
    <w:rsid w:val="00FA2D2F"/>
    <w:rPr>
      <w:rFonts w:ascii="Courier New" w:hAnsi="Courier New" w:cs="Courier New"/>
    </w:rPr>
  </w:style>
  <w:style w:type="character" w:customStyle="1" w:styleId="WW8Num16z1">
    <w:name w:val="WW8Num16z1"/>
    <w:rsid w:val="00FA2D2F"/>
    <w:rPr>
      <w:rFonts w:ascii="Symbol" w:hAnsi="Symbol" w:cs="Symbol"/>
    </w:rPr>
  </w:style>
  <w:style w:type="character" w:customStyle="1" w:styleId="WW8Num17z0">
    <w:name w:val="WW8Num17z0"/>
    <w:rsid w:val="00FA2D2F"/>
    <w:rPr>
      <w:rFonts w:ascii="Symbol" w:hAnsi="Symbol" w:cs="Symbol"/>
    </w:rPr>
  </w:style>
  <w:style w:type="character" w:customStyle="1" w:styleId="WW8Num17z2">
    <w:name w:val="WW8Num17z2"/>
    <w:rsid w:val="00FA2D2F"/>
    <w:rPr>
      <w:rFonts w:ascii="Wingdings" w:hAnsi="Wingdings"/>
    </w:rPr>
  </w:style>
  <w:style w:type="character" w:customStyle="1" w:styleId="WW8Num17z3">
    <w:name w:val="WW8Num17z3"/>
    <w:rsid w:val="00FA2D2F"/>
    <w:rPr>
      <w:rFonts w:ascii="Symbol" w:hAnsi="Symbol"/>
    </w:rPr>
  </w:style>
  <w:style w:type="character" w:customStyle="1" w:styleId="WW8Num17z4">
    <w:name w:val="WW8Num17z4"/>
    <w:rsid w:val="00FA2D2F"/>
    <w:rPr>
      <w:rFonts w:ascii="Courier New" w:hAnsi="Courier New" w:cs="Courier New"/>
    </w:rPr>
  </w:style>
  <w:style w:type="character" w:customStyle="1" w:styleId="WW8Num18z0">
    <w:name w:val="WW8Num18z0"/>
    <w:rsid w:val="00FA2D2F"/>
    <w:rPr>
      <w:rFonts w:ascii="Symbol" w:hAnsi="Symbol" w:cs="Symbol"/>
    </w:rPr>
  </w:style>
  <w:style w:type="character" w:customStyle="1" w:styleId="WW8Num18z1">
    <w:name w:val="WW8Num18z1"/>
    <w:rsid w:val="00FA2D2F"/>
    <w:rPr>
      <w:rFonts w:ascii="Courier New" w:hAnsi="Courier New" w:cs="Courier New"/>
    </w:rPr>
  </w:style>
  <w:style w:type="character" w:customStyle="1" w:styleId="WW8Num18z2">
    <w:name w:val="WW8Num18z2"/>
    <w:rsid w:val="00FA2D2F"/>
    <w:rPr>
      <w:rFonts w:ascii="Wingdings" w:hAnsi="Wingdings"/>
    </w:rPr>
  </w:style>
  <w:style w:type="character" w:customStyle="1" w:styleId="WW8Num18z3">
    <w:name w:val="WW8Num18z3"/>
    <w:rsid w:val="00FA2D2F"/>
    <w:rPr>
      <w:rFonts w:ascii="Symbol" w:hAnsi="Symbol"/>
    </w:rPr>
  </w:style>
  <w:style w:type="character" w:customStyle="1" w:styleId="WW8Num19z0">
    <w:name w:val="WW8Num19z0"/>
    <w:rsid w:val="00FA2D2F"/>
    <w:rPr>
      <w:rFonts w:ascii="Symbol" w:hAnsi="Symbol" w:cs="Symbol"/>
    </w:rPr>
  </w:style>
  <w:style w:type="character" w:customStyle="1" w:styleId="WW8Num19z2">
    <w:name w:val="WW8Num19z2"/>
    <w:rsid w:val="00FA2D2F"/>
    <w:rPr>
      <w:rFonts w:ascii="Wingdings" w:hAnsi="Wingdings"/>
    </w:rPr>
  </w:style>
  <w:style w:type="character" w:customStyle="1" w:styleId="WW8Num19z3">
    <w:name w:val="WW8Num19z3"/>
    <w:rsid w:val="00FA2D2F"/>
    <w:rPr>
      <w:rFonts w:ascii="Symbol" w:hAnsi="Symbol"/>
    </w:rPr>
  </w:style>
  <w:style w:type="character" w:customStyle="1" w:styleId="WW8Num19z4">
    <w:name w:val="WW8Num19z4"/>
    <w:rsid w:val="00FA2D2F"/>
    <w:rPr>
      <w:rFonts w:ascii="Courier New" w:hAnsi="Courier New" w:cs="Courier New"/>
    </w:rPr>
  </w:style>
  <w:style w:type="character" w:customStyle="1" w:styleId="WW8Num20z0">
    <w:name w:val="WW8Num20z0"/>
    <w:rsid w:val="00FA2D2F"/>
    <w:rPr>
      <w:rFonts w:ascii="Symbol" w:hAnsi="Symbol" w:cs="Symbol"/>
    </w:rPr>
  </w:style>
  <w:style w:type="character" w:customStyle="1" w:styleId="WW8Num20z1">
    <w:name w:val="WW8Num20z1"/>
    <w:rsid w:val="00FA2D2F"/>
    <w:rPr>
      <w:rFonts w:ascii="Courier New" w:hAnsi="Courier New" w:cs="Courier New"/>
    </w:rPr>
  </w:style>
  <w:style w:type="character" w:customStyle="1" w:styleId="WW8Num20z2">
    <w:name w:val="WW8Num20z2"/>
    <w:rsid w:val="00FA2D2F"/>
    <w:rPr>
      <w:rFonts w:ascii="Wingdings" w:hAnsi="Wingdings"/>
    </w:rPr>
  </w:style>
  <w:style w:type="character" w:customStyle="1" w:styleId="WW8Num20z3">
    <w:name w:val="WW8Num20z3"/>
    <w:rsid w:val="00FA2D2F"/>
    <w:rPr>
      <w:rFonts w:ascii="Symbol" w:hAnsi="Symbol"/>
    </w:rPr>
  </w:style>
  <w:style w:type="character" w:customStyle="1" w:styleId="WW8Num22z2">
    <w:name w:val="WW8Num22z2"/>
    <w:rsid w:val="00FA2D2F"/>
    <w:rPr>
      <w:rFonts w:ascii="Wingdings" w:hAnsi="Wingdings"/>
    </w:rPr>
  </w:style>
  <w:style w:type="character" w:customStyle="1" w:styleId="WW8Num22z3">
    <w:name w:val="WW8Num22z3"/>
    <w:rsid w:val="00FA2D2F"/>
    <w:rPr>
      <w:rFonts w:ascii="Symbol" w:hAnsi="Symbol"/>
    </w:rPr>
  </w:style>
  <w:style w:type="character" w:customStyle="1" w:styleId="WW8Num22z4">
    <w:name w:val="WW8Num22z4"/>
    <w:rsid w:val="00FA2D2F"/>
    <w:rPr>
      <w:rFonts w:ascii="Courier New" w:hAnsi="Courier New" w:cs="Courier New"/>
    </w:rPr>
  </w:style>
  <w:style w:type="character" w:customStyle="1" w:styleId="WW8Num23z0">
    <w:name w:val="WW8Num23z0"/>
    <w:rsid w:val="00FA2D2F"/>
    <w:rPr>
      <w:rFonts w:ascii="Symbol" w:hAnsi="Symbol" w:cs="Symbol"/>
    </w:rPr>
  </w:style>
  <w:style w:type="character" w:customStyle="1" w:styleId="WW8Num23z2">
    <w:name w:val="WW8Num23z2"/>
    <w:rsid w:val="00FA2D2F"/>
    <w:rPr>
      <w:rFonts w:ascii="Wingdings" w:hAnsi="Wingdings"/>
    </w:rPr>
  </w:style>
  <w:style w:type="character" w:customStyle="1" w:styleId="WW8Num23z3">
    <w:name w:val="WW8Num23z3"/>
    <w:rsid w:val="00FA2D2F"/>
    <w:rPr>
      <w:rFonts w:ascii="Symbol" w:hAnsi="Symbol"/>
    </w:rPr>
  </w:style>
  <w:style w:type="character" w:customStyle="1" w:styleId="WW8Num23z4">
    <w:name w:val="WW8Num23z4"/>
    <w:rsid w:val="00FA2D2F"/>
    <w:rPr>
      <w:rFonts w:ascii="Courier New" w:hAnsi="Courier New" w:cs="Courier New"/>
    </w:rPr>
  </w:style>
  <w:style w:type="character" w:customStyle="1" w:styleId="WW8Num25z0">
    <w:name w:val="WW8Num25z0"/>
    <w:rsid w:val="00FA2D2F"/>
    <w:rPr>
      <w:rFonts w:ascii="Wingdings" w:hAnsi="Wingdings"/>
    </w:rPr>
  </w:style>
  <w:style w:type="character" w:customStyle="1" w:styleId="WW8Num25z1">
    <w:name w:val="WW8Num25z1"/>
    <w:rsid w:val="00FA2D2F"/>
    <w:rPr>
      <w:rFonts w:ascii="Courier New" w:hAnsi="Courier New" w:cs="Courier New"/>
    </w:rPr>
  </w:style>
  <w:style w:type="character" w:customStyle="1" w:styleId="WW8Num25z3">
    <w:name w:val="WW8Num25z3"/>
    <w:rsid w:val="00FA2D2F"/>
    <w:rPr>
      <w:rFonts w:ascii="Symbol" w:hAnsi="Symbol"/>
    </w:rPr>
  </w:style>
  <w:style w:type="character" w:customStyle="1" w:styleId="WW8Num27z1">
    <w:name w:val="WW8Num27z1"/>
    <w:rsid w:val="00FA2D2F"/>
    <w:rPr>
      <w:rFonts w:ascii="Symbol" w:hAnsi="Symbol"/>
    </w:rPr>
  </w:style>
  <w:style w:type="character" w:customStyle="1" w:styleId="WW8Num29z0">
    <w:name w:val="WW8Num29z0"/>
    <w:rsid w:val="00FA2D2F"/>
    <w:rPr>
      <w:rFonts w:ascii="Wingdings" w:hAnsi="Wingdings"/>
    </w:rPr>
  </w:style>
  <w:style w:type="character" w:customStyle="1" w:styleId="WW8Num29z1">
    <w:name w:val="WW8Num29z1"/>
    <w:rsid w:val="00FA2D2F"/>
    <w:rPr>
      <w:rFonts w:ascii="Courier New" w:hAnsi="Courier New" w:cs="Courier New"/>
    </w:rPr>
  </w:style>
  <w:style w:type="character" w:customStyle="1" w:styleId="WW8Num29z3">
    <w:name w:val="WW8Num29z3"/>
    <w:rsid w:val="00FA2D2F"/>
    <w:rPr>
      <w:rFonts w:ascii="Symbol" w:hAnsi="Symbol"/>
    </w:rPr>
  </w:style>
  <w:style w:type="character" w:customStyle="1" w:styleId="WW8Num33z0">
    <w:name w:val="WW8Num33z0"/>
    <w:rsid w:val="00FA2D2F"/>
    <w:rPr>
      <w:rFonts w:ascii="Symbol" w:hAnsi="Symbol" w:cs="Symbol"/>
    </w:rPr>
  </w:style>
  <w:style w:type="character" w:customStyle="1" w:styleId="WW8Num33z1">
    <w:name w:val="WW8Num33z1"/>
    <w:rsid w:val="00FA2D2F"/>
    <w:rPr>
      <w:rFonts w:ascii="Courier New" w:hAnsi="Courier New" w:cs="Courier New"/>
    </w:rPr>
  </w:style>
  <w:style w:type="character" w:customStyle="1" w:styleId="WW8Num33z2">
    <w:name w:val="WW8Num33z2"/>
    <w:rsid w:val="00FA2D2F"/>
    <w:rPr>
      <w:rFonts w:ascii="Wingdings" w:hAnsi="Wingdings"/>
    </w:rPr>
  </w:style>
  <w:style w:type="character" w:customStyle="1" w:styleId="WW8Num33z3">
    <w:name w:val="WW8Num33z3"/>
    <w:rsid w:val="00FA2D2F"/>
    <w:rPr>
      <w:rFonts w:ascii="Symbol" w:hAnsi="Symbol"/>
    </w:rPr>
  </w:style>
  <w:style w:type="character" w:customStyle="1" w:styleId="WW8Num35z0">
    <w:name w:val="WW8Num35z0"/>
    <w:rsid w:val="00FA2D2F"/>
    <w:rPr>
      <w:rFonts w:ascii="Symbol" w:hAnsi="Symbol" w:cs="Symbol"/>
    </w:rPr>
  </w:style>
  <w:style w:type="character" w:customStyle="1" w:styleId="WW8Num35z1">
    <w:name w:val="WW8Num35z1"/>
    <w:rsid w:val="00FA2D2F"/>
    <w:rPr>
      <w:rFonts w:ascii="Courier New" w:hAnsi="Courier New" w:cs="Courier New"/>
    </w:rPr>
  </w:style>
  <w:style w:type="character" w:customStyle="1" w:styleId="WW8Num35z2">
    <w:name w:val="WW8Num35z2"/>
    <w:rsid w:val="00FA2D2F"/>
    <w:rPr>
      <w:rFonts w:ascii="Wingdings" w:hAnsi="Wingdings"/>
    </w:rPr>
  </w:style>
  <w:style w:type="character" w:customStyle="1" w:styleId="WW8Num35z3">
    <w:name w:val="WW8Num35z3"/>
    <w:rsid w:val="00FA2D2F"/>
    <w:rPr>
      <w:rFonts w:ascii="Symbol" w:hAnsi="Symbol"/>
    </w:rPr>
  </w:style>
  <w:style w:type="character" w:customStyle="1" w:styleId="WW8Num36z0">
    <w:name w:val="WW8Num36z0"/>
    <w:rsid w:val="00FA2D2F"/>
    <w:rPr>
      <w:rFonts w:ascii="Wingdings" w:hAnsi="Wingdings"/>
    </w:rPr>
  </w:style>
  <w:style w:type="character" w:customStyle="1" w:styleId="WW8Num36z1">
    <w:name w:val="WW8Num36z1"/>
    <w:rsid w:val="00FA2D2F"/>
    <w:rPr>
      <w:rFonts w:ascii="Courier New" w:hAnsi="Courier New" w:cs="Courier New"/>
    </w:rPr>
  </w:style>
  <w:style w:type="character" w:customStyle="1" w:styleId="WW8Num36z3">
    <w:name w:val="WW8Num36z3"/>
    <w:rsid w:val="00FA2D2F"/>
    <w:rPr>
      <w:rFonts w:ascii="Symbol" w:hAnsi="Symbol"/>
    </w:rPr>
  </w:style>
  <w:style w:type="character" w:customStyle="1" w:styleId="WW8Num37z0">
    <w:name w:val="WW8Num37z0"/>
    <w:rsid w:val="00FA2D2F"/>
    <w:rPr>
      <w:rFonts w:ascii="Symbol" w:hAnsi="Symbol" w:cs="Symbol"/>
    </w:rPr>
  </w:style>
  <w:style w:type="character" w:customStyle="1" w:styleId="WW8Num37z2">
    <w:name w:val="WW8Num37z2"/>
    <w:rsid w:val="00FA2D2F"/>
    <w:rPr>
      <w:rFonts w:ascii="Wingdings" w:hAnsi="Wingdings"/>
    </w:rPr>
  </w:style>
  <w:style w:type="character" w:customStyle="1" w:styleId="WW8Num37z3">
    <w:name w:val="WW8Num37z3"/>
    <w:rsid w:val="00FA2D2F"/>
    <w:rPr>
      <w:rFonts w:ascii="Symbol" w:hAnsi="Symbol"/>
    </w:rPr>
  </w:style>
  <w:style w:type="character" w:customStyle="1" w:styleId="WW8Num37z4">
    <w:name w:val="WW8Num37z4"/>
    <w:rsid w:val="00FA2D2F"/>
    <w:rPr>
      <w:rFonts w:ascii="Courier New" w:hAnsi="Courier New" w:cs="Courier New"/>
    </w:rPr>
  </w:style>
  <w:style w:type="character" w:customStyle="1" w:styleId="WW8Num38z2">
    <w:name w:val="WW8Num38z2"/>
    <w:rsid w:val="00FA2D2F"/>
    <w:rPr>
      <w:rFonts w:ascii="Wingdings" w:hAnsi="Wingdings"/>
    </w:rPr>
  </w:style>
  <w:style w:type="character" w:customStyle="1" w:styleId="WW8Num38z3">
    <w:name w:val="WW8Num38z3"/>
    <w:rsid w:val="00FA2D2F"/>
    <w:rPr>
      <w:rFonts w:ascii="Symbol" w:hAnsi="Symbol"/>
    </w:rPr>
  </w:style>
  <w:style w:type="character" w:customStyle="1" w:styleId="WW8Num38z4">
    <w:name w:val="WW8Num38z4"/>
    <w:rsid w:val="00FA2D2F"/>
    <w:rPr>
      <w:rFonts w:ascii="Courier New" w:hAnsi="Courier New" w:cs="Courier New"/>
    </w:rPr>
  </w:style>
  <w:style w:type="character" w:customStyle="1" w:styleId="WW8Num39z0">
    <w:name w:val="WW8Num39z0"/>
    <w:rsid w:val="00FA2D2F"/>
    <w:rPr>
      <w:rFonts w:ascii="Symbol" w:hAnsi="Symbol" w:cs="Symbol"/>
    </w:rPr>
  </w:style>
  <w:style w:type="character" w:customStyle="1" w:styleId="WW8Num39z2">
    <w:name w:val="WW8Num39z2"/>
    <w:rsid w:val="00FA2D2F"/>
    <w:rPr>
      <w:rFonts w:ascii="Wingdings" w:hAnsi="Wingdings"/>
    </w:rPr>
  </w:style>
  <w:style w:type="character" w:customStyle="1" w:styleId="WW8Num39z3">
    <w:name w:val="WW8Num39z3"/>
    <w:rsid w:val="00FA2D2F"/>
    <w:rPr>
      <w:rFonts w:ascii="Symbol" w:hAnsi="Symbol"/>
    </w:rPr>
  </w:style>
  <w:style w:type="character" w:customStyle="1" w:styleId="WW8Num39z4">
    <w:name w:val="WW8Num39z4"/>
    <w:rsid w:val="00FA2D2F"/>
    <w:rPr>
      <w:rFonts w:ascii="Courier New" w:hAnsi="Courier New" w:cs="Courier New"/>
    </w:rPr>
  </w:style>
  <w:style w:type="character" w:customStyle="1" w:styleId="WW8Num40z0">
    <w:name w:val="WW8Num40z0"/>
    <w:rsid w:val="00FA2D2F"/>
    <w:rPr>
      <w:rFonts w:ascii="Symbol" w:hAnsi="Symbol"/>
    </w:rPr>
  </w:style>
  <w:style w:type="character" w:customStyle="1" w:styleId="WW8Num40z1">
    <w:name w:val="WW8Num40z1"/>
    <w:rsid w:val="00FA2D2F"/>
    <w:rPr>
      <w:rFonts w:ascii="Courier New" w:hAnsi="Courier New" w:cs="Courier New"/>
    </w:rPr>
  </w:style>
  <w:style w:type="character" w:customStyle="1" w:styleId="WW8Num40z2">
    <w:name w:val="WW8Num40z2"/>
    <w:rsid w:val="00FA2D2F"/>
    <w:rPr>
      <w:rFonts w:ascii="Wingdings" w:hAnsi="Wingdings"/>
    </w:rPr>
  </w:style>
  <w:style w:type="character" w:customStyle="1" w:styleId="WW8Num41z0">
    <w:name w:val="WW8Num41z0"/>
    <w:rsid w:val="00FA2D2F"/>
    <w:rPr>
      <w:rFonts w:ascii="Symbol" w:hAnsi="Symbol"/>
    </w:rPr>
  </w:style>
  <w:style w:type="character" w:customStyle="1" w:styleId="WW8Num41z1">
    <w:name w:val="WW8Num41z1"/>
    <w:rsid w:val="00FA2D2F"/>
    <w:rPr>
      <w:rFonts w:ascii="Courier New" w:hAnsi="Courier New" w:cs="Courier New"/>
    </w:rPr>
  </w:style>
  <w:style w:type="character" w:customStyle="1" w:styleId="WW8Num41z2">
    <w:name w:val="WW8Num41z2"/>
    <w:rsid w:val="00FA2D2F"/>
    <w:rPr>
      <w:rFonts w:ascii="Wingdings" w:hAnsi="Wingdings"/>
    </w:rPr>
  </w:style>
  <w:style w:type="character" w:customStyle="1" w:styleId="WW8Num42z0">
    <w:name w:val="WW8Num42z0"/>
    <w:rsid w:val="00FA2D2F"/>
    <w:rPr>
      <w:rFonts w:ascii="Symbol" w:hAnsi="Symbol" w:cs="Symbol"/>
    </w:rPr>
  </w:style>
  <w:style w:type="character" w:customStyle="1" w:styleId="WW8Num42z2">
    <w:name w:val="WW8Num42z2"/>
    <w:rsid w:val="00FA2D2F"/>
    <w:rPr>
      <w:rFonts w:ascii="Wingdings" w:hAnsi="Wingdings"/>
    </w:rPr>
  </w:style>
  <w:style w:type="character" w:customStyle="1" w:styleId="WW8Num42z3">
    <w:name w:val="WW8Num42z3"/>
    <w:rsid w:val="00FA2D2F"/>
    <w:rPr>
      <w:rFonts w:ascii="Symbol" w:hAnsi="Symbol"/>
    </w:rPr>
  </w:style>
  <w:style w:type="character" w:customStyle="1" w:styleId="WW8Num42z4">
    <w:name w:val="WW8Num42z4"/>
    <w:rsid w:val="00FA2D2F"/>
    <w:rPr>
      <w:rFonts w:ascii="Courier New" w:hAnsi="Courier New" w:cs="Courier New"/>
    </w:rPr>
  </w:style>
  <w:style w:type="character" w:customStyle="1" w:styleId="WW8Num43z1">
    <w:name w:val="WW8Num43z1"/>
    <w:rsid w:val="00FA2D2F"/>
    <w:rPr>
      <w:rFonts w:ascii="Symbol" w:hAnsi="Symbol" w:cs="Symbol"/>
    </w:rPr>
  </w:style>
  <w:style w:type="character" w:customStyle="1" w:styleId="WW8Num45z0">
    <w:name w:val="WW8Num45z0"/>
    <w:rsid w:val="00FA2D2F"/>
    <w:rPr>
      <w:rFonts w:ascii="Wingdings" w:hAnsi="Wingdings"/>
    </w:rPr>
  </w:style>
  <w:style w:type="character" w:customStyle="1" w:styleId="WW8Num45z1">
    <w:name w:val="WW8Num45z1"/>
    <w:rsid w:val="00FA2D2F"/>
    <w:rPr>
      <w:rFonts w:ascii="Courier New" w:hAnsi="Courier New" w:cs="Courier New"/>
    </w:rPr>
  </w:style>
  <w:style w:type="character" w:customStyle="1" w:styleId="WW8Num45z3">
    <w:name w:val="WW8Num45z3"/>
    <w:rsid w:val="00FA2D2F"/>
    <w:rPr>
      <w:rFonts w:ascii="Symbol" w:hAnsi="Symbol"/>
    </w:rPr>
  </w:style>
  <w:style w:type="character" w:customStyle="1" w:styleId="WW8Num46z0">
    <w:name w:val="WW8Num46z0"/>
    <w:rsid w:val="00FA2D2F"/>
    <w:rPr>
      <w:rFonts w:ascii="Symbol" w:hAnsi="Symbol" w:cs="Symbol"/>
    </w:rPr>
  </w:style>
  <w:style w:type="character" w:customStyle="1" w:styleId="WW8Num46z2">
    <w:name w:val="WW8Num46z2"/>
    <w:rsid w:val="00FA2D2F"/>
    <w:rPr>
      <w:rFonts w:ascii="Wingdings" w:hAnsi="Wingdings"/>
    </w:rPr>
  </w:style>
  <w:style w:type="character" w:customStyle="1" w:styleId="WW8Num46z3">
    <w:name w:val="WW8Num46z3"/>
    <w:rsid w:val="00FA2D2F"/>
    <w:rPr>
      <w:rFonts w:ascii="Symbol" w:hAnsi="Symbol"/>
    </w:rPr>
  </w:style>
  <w:style w:type="character" w:customStyle="1" w:styleId="WW8Num46z4">
    <w:name w:val="WW8Num46z4"/>
    <w:rsid w:val="00FA2D2F"/>
    <w:rPr>
      <w:rFonts w:ascii="Courier New" w:hAnsi="Courier New" w:cs="Courier New"/>
    </w:rPr>
  </w:style>
  <w:style w:type="character" w:customStyle="1" w:styleId="WW8Num48z0">
    <w:name w:val="WW8Num48z0"/>
    <w:rsid w:val="00FA2D2F"/>
    <w:rPr>
      <w:rFonts w:ascii="Symbol" w:hAnsi="Symbol" w:cs="Symbol"/>
    </w:rPr>
  </w:style>
  <w:style w:type="character" w:customStyle="1" w:styleId="WW8Num48z1">
    <w:name w:val="WW8Num48z1"/>
    <w:rsid w:val="00FA2D2F"/>
    <w:rPr>
      <w:rFonts w:ascii="Courier New" w:hAnsi="Courier New" w:cs="Courier New"/>
    </w:rPr>
  </w:style>
  <w:style w:type="character" w:customStyle="1" w:styleId="WW8Num48z2">
    <w:name w:val="WW8Num48z2"/>
    <w:rsid w:val="00FA2D2F"/>
    <w:rPr>
      <w:rFonts w:ascii="Wingdings" w:hAnsi="Wingdings"/>
    </w:rPr>
  </w:style>
  <w:style w:type="character" w:customStyle="1" w:styleId="WW8Num48z3">
    <w:name w:val="WW8Num48z3"/>
    <w:rsid w:val="00FA2D2F"/>
    <w:rPr>
      <w:rFonts w:ascii="Symbol" w:hAnsi="Symbol"/>
    </w:rPr>
  </w:style>
  <w:style w:type="character" w:customStyle="1" w:styleId="WW8Num50z0">
    <w:name w:val="WW8Num50z0"/>
    <w:rsid w:val="00FA2D2F"/>
    <w:rPr>
      <w:rFonts w:ascii="Symbol" w:hAnsi="Symbol" w:cs="Symbol"/>
    </w:rPr>
  </w:style>
  <w:style w:type="character" w:customStyle="1" w:styleId="WW8Num50z1">
    <w:name w:val="WW8Num50z1"/>
    <w:rsid w:val="00FA2D2F"/>
    <w:rPr>
      <w:rFonts w:ascii="Courier New" w:hAnsi="Courier New" w:cs="Courier New"/>
    </w:rPr>
  </w:style>
  <w:style w:type="character" w:customStyle="1" w:styleId="WW8Num50z2">
    <w:name w:val="WW8Num50z2"/>
    <w:rsid w:val="00FA2D2F"/>
    <w:rPr>
      <w:rFonts w:ascii="Wingdings" w:hAnsi="Wingdings"/>
    </w:rPr>
  </w:style>
  <w:style w:type="character" w:customStyle="1" w:styleId="WW8Num50z3">
    <w:name w:val="WW8Num50z3"/>
    <w:rsid w:val="00FA2D2F"/>
    <w:rPr>
      <w:rFonts w:ascii="Symbol" w:hAnsi="Symbol"/>
    </w:rPr>
  </w:style>
  <w:style w:type="character" w:customStyle="1" w:styleId="WW8NumSt1z0">
    <w:name w:val="WW8NumSt1z0"/>
    <w:rsid w:val="00FA2D2F"/>
    <w:rPr>
      <w:rFonts w:ascii="Symbol" w:hAnsi="Symbol" w:cs="Symbol"/>
    </w:rPr>
  </w:style>
  <w:style w:type="character" w:customStyle="1" w:styleId="WW8NumSt1z1">
    <w:name w:val="WW8NumSt1z1"/>
    <w:rsid w:val="00FA2D2F"/>
    <w:rPr>
      <w:rFonts w:ascii="Courier New" w:hAnsi="Courier New" w:cs="Courier New"/>
    </w:rPr>
  </w:style>
  <w:style w:type="character" w:customStyle="1" w:styleId="WW8NumSt1z2">
    <w:name w:val="WW8NumSt1z2"/>
    <w:rsid w:val="00FA2D2F"/>
    <w:rPr>
      <w:rFonts w:ascii="Wingdings" w:hAnsi="Wingdings"/>
    </w:rPr>
  </w:style>
  <w:style w:type="character" w:customStyle="1" w:styleId="WW8NumSt1z3">
    <w:name w:val="WW8NumSt1z3"/>
    <w:rsid w:val="00FA2D2F"/>
    <w:rPr>
      <w:rFonts w:ascii="Symbol" w:hAnsi="Symbol"/>
    </w:rPr>
  </w:style>
  <w:style w:type="character" w:customStyle="1" w:styleId="WW8NumSt5z0">
    <w:name w:val="WW8NumSt5z0"/>
    <w:rsid w:val="00FA2D2F"/>
    <w:rPr>
      <w:rFonts w:ascii="Symbol" w:hAnsi="Symbol" w:cs="Times New Roman"/>
    </w:rPr>
  </w:style>
  <w:style w:type="character" w:customStyle="1" w:styleId="WW8NumSt5z1">
    <w:name w:val="WW8NumSt5z1"/>
    <w:rsid w:val="00FA2D2F"/>
    <w:rPr>
      <w:rFonts w:ascii="Courier New" w:hAnsi="Courier New" w:cs="Courier New"/>
    </w:rPr>
  </w:style>
  <w:style w:type="character" w:customStyle="1" w:styleId="WW8NumSt5z2">
    <w:name w:val="WW8NumSt5z2"/>
    <w:rsid w:val="00FA2D2F"/>
    <w:rPr>
      <w:rFonts w:ascii="Wingdings" w:hAnsi="Wingdings" w:cs="Times New Roman"/>
    </w:rPr>
  </w:style>
  <w:style w:type="character" w:customStyle="1" w:styleId="WW8NumSt43z0">
    <w:name w:val="WW8NumSt43z0"/>
    <w:rsid w:val="00FA2D2F"/>
    <w:rPr>
      <w:rFonts w:ascii="Times New Roman" w:hAnsi="Times New Roman" w:cs="Times New Roman"/>
      <w:sz w:val="18"/>
    </w:rPr>
  </w:style>
  <w:style w:type="character" w:customStyle="1" w:styleId="Fuentedeprrafopredeter1">
    <w:name w:val="Fuente de párrafo predeter.1"/>
    <w:rsid w:val="00FA2D2F"/>
  </w:style>
  <w:style w:type="character" w:customStyle="1" w:styleId="Refdecomentario1">
    <w:name w:val="Ref. de comentario1"/>
    <w:basedOn w:val="Fuentedeprrafopredeter1"/>
    <w:rsid w:val="00FA2D2F"/>
    <w:rPr>
      <w:sz w:val="16"/>
      <w:szCs w:val="16"/>
    </w:rPr>
  </w:style>
  <w:style w:type="character" w:customStyle="1" w:styleId="1622528">
    <w:name w:val="1622528"/>
    <w:basedOn w:val="Fuentedeprrafopredeter1"/>
    <w:rsid w:val="00FA2D2F"/>
    <w:rPr>
      <w:rFonts w:ascii="Arial" w:hAnsi="Arial" w:cs="Arial"/>
      <w:color w:val="000080"/>
      <w:sz w:val="20"/>
      <w:szCs w:val="20"/>
    </w:rPr>
  </w:style>
  <w:style w:type="paragraph" w:customStyle="1" w:styleId="Epgrafe1">
    <w:name w:val="Epígrafe1"/>
    <w:basedOn w:val="Normal"/>
    <w:next w:val="Normal"/>
    <w:rsid w:val="00FA2D2F"/>
    <w:pPr>
      <w:overflowPunct w:val="0"/>
      <w:autoSpaceDE w:val="0"/>
      <w:spacing w:before="120" w:after="120"/>
      <w:ind w:left="0"/>
      <w:textAlignment w:val="baseline"/>
    </w:pPr>
    <w:rPr>
      <w:rFonts w:ascii="Times New Roman" w:hAnsi="Times New Roman" w:cs="Times New Roman"/>
      <w:b/>
      <w:bCs/>
      <w:lang w:val="es-ES"/>
    </w:rPr>
  </w:style>
  <w:style w:type="paragraph" w:customStyle="1" w:styleId="Textocomentario1">
    <w:name w:val="Texto comentario1"/>
    <w:basedOn w:val="Normal"/>
    <w:rsid w:val="00FA2D2F"/>
    <w:pPr>
      <w:overflowPunct w:val="0"/>
      <w:autoSpaceDE w:val="0"/>
      <w:ind w:left="0"/>
      <w:textAlignment w:val="baseline"/>
    </w:pPr>
    <w:rPr>
      <w:rFonts w:ascii="Times New Roman" w:hAnsi="Times New Roman" w:cs="Times New Roman"/>
      <w:lang w:val="es-ES"/>
    </w:rPr>
  </w:style>
  <w:style w:type="paragraph" w:customStyle="1" w:styleId="Mapadeldocumento1">
    <w:name w:val="Mapa del documento1"/>
    <w:basedOn w:val="Normal"/>
    <w:rsid w:val="00FA2D2F"/>
    <w:pPr>
      <w:shd w:val="clear" w:color="auto" w:fill="000080"/>
      <w:overflowPunct w:val="0"/>
      <w:autoSpaceDE w:val="0"/>
      <w:ind w:left="0"/>
      <w:textAlignment w:val="baseline"/>
    </w:pPr>
    <w:rPr>
      <w:rFonts w:ascii="Tahoma" w:hAnsi="Tahoma" w:cs="Tahoma"/>
      <w:lang w:val="es-ES"/>
    </w:rPr>
  </w:style>
  <w:style w:type="paragraph" w:customStyle="1" w:styleId="xl25">
    <w:name w:val="xl25"/>
    <w:basedOn w:val="Normal"/>
    <w:rsid w:val="00FA2D2F"/>
    <w:pPr>
      <w:pBdr>
        <w:left w:val="single" w:sz="4" w:space="0" w:color="000000"/>
        <w:right w:val="single" w:sz="4" w:space="0" w:color="000000"/>
      </w:pBdr>
      <w:spacing w:before="100" w:after="100"/>
      <w:ind w:left="0"/>
      <w:jc w:val="right"/>
    </w:pPr>
    <w:rPr>
      <w:rFonts w:ascii="Arial Unicode MS" w:eastAsia="Arial Unicode MS" w:hAnsi="Arial Unicode MS" w:cs="Arial Unicode MS"/>
      <w:sz w:val="16"/>
      <w:szCs w:val="16"/>
      <w:lang w:val="es-ES"/>
    </w:rPr>
  </w:style>
  <w:style w:type="paragraph" w:customStyle="1" w:styleId="xl26">
    <w:name w:val="xl26"/>
    <w:basedOn w:val="Normal"/>
    <w:rsid w:val="00FA2D2F"/>
    <w:pPr>
      <w:pBdr>
        <w:left w:val="single" w:sz="4" w:space="0" w:color="000000"/>
        <w:right w:val="single" w:sz="4" w:space="0" w:color="000000"/>
      </w:pBdr>
      <w:spacing w:before="100" w:after="100"/>
      <w:ind w:left="0"/>
    </w:pPr>
    <w:rPr>
      <w:rFonts w:ascii="Arial Unicode MS" w:eastAsia="Arial Unicode MS" w:hAnsi="Arial Unicode MS" w:cs="Arial Unicode MS"/>
      <w:sz w:val="16"/>
      <w:szCs w:val="16"/>
      <w:lang w:val="es-ES"/>
    </w:rPr>
  </w:style>
  <w:style w:type="paragraph" w:customStyle="1" w:styleId="xl27">
    <w:name w:val="xl27"/>
    <w:basedOn w:val="Normal"/>
    <w:rsid w:val="00FA2D2F"/>
    <w:pPr>
      <w:pBdr>
        <w:bottom w:val="single" w:sz="4" w:space="0" w:color="000000"/>
        <w:right w:val="single" w:sz="4" w:space="0" w:color="000000"/>
      </w:pBdr>
      <w:spacing w:before="100" w:after="100"/>
      <w:ind w:left="0"/>
    </w:pPr>
    <w:rPr>
      <w:rFonts w:ascii="Arial Unicode MS" w:eastAsia="Arial Unicode MS" w:hAnsi="Arial Unicode MS" w:cs="Arial Unicode MS"/>
      <w:sz w:val="16"/>
      <w:szCs w:val="16"/>
      <w:lang w:val="es-ES"/>
    </w:rPr>
  </w:style>
  <w:style w:type="paragraph" w:customStyle="1" w:styleId="xl28">
    <w:name w:val="xl28"/>
    <w:basedOn w:val="Normal"/>
    <w:rsid w:val="00FA2D2F"/>
    <w:pPr>
      <w:pBdr>
        <w:left w:val="single" w:sz="4" w:space="0" w:color="000000"/>
        <w:bottom w:val="single" w:sz="4" w:space="0" w:color="000000"/>
        <w:right w:val="single" w:sz="4" w:space="0" w:color="000000"/>
      </w:pBdr>
      <w:spacing w:before="100" w:after="100"/>
      <w:ind w:left="0"/>
      <w:jc w:val="right"/>
    </w:pPr>
    <w:rPr>
      <w:rFonts w:ascii="Arial Unicode MS" w:eastAsia="Arial Unicode MS" w:hAnsi="Arial Unicode MS" w:cs="Arial Unicode MS"/>
      <w:sz w:val="16"/>
      <w:szCs w:val="16"/>
      <w:lang w:val="es-ES"/>
    </w:rPr>
  </w:style>
  <w:style w:type="paragraph" w:customStyle="1" w:styleId="xl29">
    <w:name w:val="xl29"/>
    <w:basedOn w:val="Normal"/>
    <w:rsid w:val="00FA2D2F"/>
    <w:pPr>
      <w:pBdr>
        <w:left w:val="single" w:sz="4" w:space="0" w:color="000000"/>
        <w:bottom w:val="single" w:sz="4" w:space="0" w:color="000000"/>
        <w:right w:val="single" w:sz="4" w:space="0" w:color="000000"/>
      </w:pBdr>
      <w:spacing w:before="100" w:after="100"/>
      <w:ind w:left="0"/>
      <w:jc w:val="right"/>
    </w:pPr>
    <w:rPr>
      <w:rFonts w:ascii="Arial Unicode MS" w:eastAsia="Arial Unicode MS" w:hAnsi="Arial Unicode MS" w:cs="Arial Unicode MS"/>
      <w:sz w:val="16"/>
      <w:szCs w:val="16"/>
      <w:lang w:val="es-ES"/>
    </w:rPr>
  </w:style>
  <w:style w:type="paragraph" w:customStyle="1" w:styleId="xl30">
    <w:name w:val="xl30"/>
    <w:basedOn w:val="Normal"/>
    <w:rsid w:val="00FA2D2F"/>
    <w:pPr>
      <w:pBdr>
        <w:left w:val="single" w:sz="4" w:space="0" w:color="000000"/>
        <w:bottom w:val="single" w:sz="4" w:space="0" w:color="000000"/>
        <w:right w:val="single" w:sz="4" w:space="0" w:color="000000"/>
      </w:pBdr>
      <w:spacing w:before="100" w:after="100"/>
      <w:ind w:left="0"/>
    </w:pPr>
    <w:rPr>
      <w:rFonts w:ascii="Arial Unicode MS" w:eastAsia="Arial Unicode MS" w:hAnsi="Arial Unicode MS" w:cs="Arial Unicode MS"/>
      <w:sz w:val="16"/>
      <w:szCs w:val="16"/>
      <w:lang w:val="es-ES"/>
    </w:rPr>
  </w:style>
  <w:style w:type="paragraph" w:customStyle="1" w:styleId="xl31">
    <w:name w:val="xl31"/>
    <w:basedOn w:val="Normal"/>
    <w:rsid w:val="00FA2D2F"/>
    <w:pPr>
      <w:pBdr>
        <w:top w:val="single" w:sz="4" w:space="0" w:color="000000"/>
        <w:left w:val="single" w:sz="4" w:space="0" w:color="000000"/>
        <w:bottom w:val="single" w:sz="4" w:space="0" w:color="000000"/>
        <w:right w:val="single" w:sz="4" w:space="0" w:color="000000"/>
      </w:pBdr>
      <w:spacing w:before="100" w:after="100"/>
      <w:ind w:left="0"/>
    </w:pPr>
    <w:rPr>
      <w:rFonts w:eastAsia="Arial Unicode MS"/>
      <w:sz w:val="16"/>
      <w:szCs w:val="16"/>
      <w:lang w:val="es-ES"/>
    </w:rPr>
  </w:style>
  <w:style w:type="paragraph" w:customStyle="1" w:styleId="xl32">
    <w:name w:val="xl32"/>
    <w:basedOn w:val="Normal"/>
    <w:rsid w:val="00FA2D2F"/>
    <w:pPr>
      <w:pBdr>
        <w:top w:val="single" w:sz="4" w:space="0" w:color="000000"/>
        <w:left w:val="single" w:sz="4" w:space="0" w:color="000000"/>
        <w:bottom w:val="single" w:sz="4" w:space="0" w:color="000000"/>
        <w:right w:val="single" w:sz="4" w:space="0" w:color="000000"/>
      </w:pBdr>
      <w:spacing w:before="100" w:after="100"/>
      <w:ind w:left="0"/>
      <w:jc w:val="right"/>
    </w:pPr>
    <w:rPr>
      <w:rFonts w:eastAsia="Arial Unicode MS"/>
      <w:sz w:val="16"/>
      <w:szCs w:val="16"/>
      <w:lang w:val="es-ES"/>
    </w:rPr>
  </w:style>
  <w:style w:type="paragraph" w:customStyle="1" w:styleId="xl33">
    <w:name w:val="xl33"/>
    <w:basedOn w:val="Normal"/>
    <w:rsid w:val="00FA2D2F"/>
    <w:pPr>
      <w:pBdr>
        <w:top w:val="single" w:sz="4" w:space="0" w:color="000000"/>
        <w:bottom w:val="single" w:sz="4" w:space="0" w:color="000000"/>
        <w:right w:val="single" w:sz="4" w:space="0" w:color="000000"/>
      </w:pBdr>
      <w:spacing w:before="100" w:after="100"/>
      <w:ind w:left="0"/>
    </w:pPr>
    <w:rPr>
      <w:rFonts w:eastAsia="Arial Unicode MS"/>
      <w:sz w:val="16"/>
      <w:szCs w:val="16"/>
      <w:lang w:val="es-ES"/>
    </w:rPr>
  </w:style>
  <w:style w:type="paragraph" w:customStyle="1" w:styleId="xl34">
    <w:name w:val="xl34"/>
    <w:basedOn w:val="Normal"/>
    <w:rsid w:val="00FA2D2F"/>
    <w:pPr>
      <w:pBdr>
        <w:top w:val="single" w:sz="4" w:space="0" w:color="000000"/>
        <w:bottom w:val="single" w:sz="4" w:space="0" w:color="000000"/>
        <w:right w:val="single" w:sz="4" w:space="0" w:color="000000"/>
      </w:pBdr>
      <w:spacing w:before="100" w:after="100"/>
      <w:ind w:left="0"/>
    </w:pPr>
    <w:rPr>
      <w:rFonts w:eastAsia="Arial Unicode MS"/>
      <w:sz w:val="16"/>
      <w:szCs w:val="16"/>
      <w:lang w:val="es-ES"/>
    </w:rPr>
  </w:style>
  <w:style w:type="paragraph" w:customStyle="1" w:styleId="xl35">
    <w:name w:val="xl35"/>
    <w:basedOn w:val="Normal"/>
    <w:rsid w:val="00FA2D2F"/>
    <w:pPr>
      <w:pBdr>
        <w:top w:val="single" w:sz="4" w:space="0" w:color="000000"/>
        <w:left w:val="single" w:sz="4" w:space="0" w:color="000000"/>
        <w:bottom w:val="single" w:sz="4" w:space="0" w:color="000000"/>
        <w:right w:val="single" w:sz="4" w:space="0" w:color="000000"/>
      </w:pBdr>
      <w:spacing w:before="100" w:after="100"/>
      <w:ind w:left="0"/>
      <w:jc w:val="right"/>
    </w:pPr>
    <w:rPr>
      <w:rFonts w:eastAsia="Arial Unicode MS"/>
      <w:sz w:val="16"/>
      <w:szCs w:val="16"/>
      <w:lang w:val="es-ES"/>
    </w:rPr>
  </w:style>
  <w:style w:type="paragraph" w:customStyle="1" w:styleId="xl36">
    <w:name w:val="xl36"/>
    <w:basedOn w:val="Normal"/>
    <w:rsid w:val="00FA2D2F"/>
    <w:pPr>
      <w:pBdr>
        <w:bottom w:val="single" w:sz="4" w:space="0" w:color="000000"/>
        <w:right w:val="single" w:sz="4" w:space="0" w:color="000000"/>
      </w:pBdr>
      <w:spacing w:before="100" w:after="100"/>
      <w:ind w:left="0"/>
    </w:pPr>
    <w:rPr>
      <w:rFonts w:eastAsia="Arial Unicode MS"/>
      <w:sz w:val="16"/>
      <w:szCs w:val="16"/>
      <w:lang w:val="es-ES"/>
    </w:rPr>
  </w:style>
  <w:style w:type="paragraph" w:customStyle="1" w:styleId="xl37">
    <w:name w:val="xl37"/>
    <w:basedOn w:val="Normal"/>
    <w:rsid w:val="00FA2D2F"/>
    <w:pPr>
      <w:pBdr>
        <w:bottom w:val="single" w:sz="4" w:space="0" w:color="000000"/>
        <w:right w:val="single" w:sz="4" w:space="0" w:color="000000"/>
      </w:pBdr>
      <w:spacing w:before="100" w:after="100"/>
      <w:ind w:left="0"/>
    </w:pPr>
    <w:rPr>
      <w:rFonts w:eastAsia="Arial Unicode MS"/>
      <w:sz w:val="16"/>
      <w:szCs w:val="16"/>
      <w:lang w:val="es-ES"/>
    </w:rPr>
  </w:style>
  <w:style w:type="paragraph" w:customStyle="1" w:styleId="xl38">
    <w:name w:val="xl38"/>
    <w:basedOn w:val="Normal"/>
    <w:rsid w:val="00FA2D2F"/>
    <w:pPr>
      <w:pBdr>
        <w:top w:val="single" w:sz="4" w:space="0" w:color="000000"/>
        <w:left w:val="single" w:sz="4" w:space="0" w:color="000000"/>
        <w:bottom w:val="single" w:sz="4" w:space="0" w:color="000000"/>
        <w:right w:val="single" w:sz="4" w:space="0" w:color="000000"/>
      </w:pBdr>
      <w:spacing w:before="100" w:after="100"/>
      <w:ind w:left="0"/>
      <w:jc w:val="right"/>
    </w:pPr>
    <w:rPr>
      <w:rFonts w:eastAsia="Arial Unicode MS"/>
      <w:sz w:val="16"/>
      <w:szCs w:val="16"/>
      <w:lang w:val="es-ES"/>
    </w:rPr>
  </w:style>
  <w:style w:type="paragraph" w:customStyle="1" w:styleId="xl39">
    <w:name w:val="xl39"/>
    <w:basedOn w:val="Normal"/>
    <w:rsid w:val="00FA2D2F"/>
    <w:pPr>
      <w:pBdr>
        <w:top w:val="single" w:sz="4" w:space="0" w:color="000000"/>
        <w:left w:val="single" w:sz="4" w:space="0" w:color="000000"/>
        <w:bottom w:val="single" w:sz="4" w:space="0" w:color="000000"/>
        <w:right w:val="single" w:sz="4" w:space="0" w:color="000000"/>
      </w:pBdr>
      <w:spacing w:before="100" w:after="100"/>
      <w:ind w:left="0"/>
      <w:jc w:val="right"/>
    </w:pPr>
    <w:rPr>
      <w:rFonts w:eastAsia="Arial Unicode MS"/>
      <w:sz w:val="16"/>
      <w:szCs w:val="16"/>
      <w:lang w:val="es-ES"/>
    </w:rPr>
  </w:style>
  <w:style w:type="paragraph" w:customStyle="1" w:styleId="xl40">
    <w:name w:val="xl40"/>
    <w:basedOn w:val="Normal"/>
    <w:rsid w:val="00FA2D2F"/>
    <w:pPr>
      <w:pBdr>
        <w:top w:val="single" w:sz="4" w:space="0" w:color="000000"/>
        <w:left w:val="single" w:sz="4" w:space="0" w:color="000000"/>
        <w:bottom w:val="single" w:sz="4" w:space="0" w:color="000000"/>
        <w:right w:val="single" w:sz="4" w:space="0" w:color="000000"/>
      </w:pBdr>
      <w:spacing w:before="100" w:after="100"/>
      <w:ind w:left="0"/>
      <w:jc w:val="right"/>
    </w:pPr>
    <w:rPr>
      <w:rFonts w:eastAsia="Arial Unicode MS"/>
      <w:sz w:val="16"/>
      <w:szCs w:val="16"/>
      <w:lang w:val="es-ES"/>
    </w:rPr>
  </w:style>
  <w:style w:type="paragraph" w:customStyle="1" w:styleId="xl41">
    <w:name w:val="xl41"/>
    <w:basedOn w:val="Normal"/>
    <w:rsid w:val="00FA2D2F"/>
    <w:pPr>
      <w:pBdr>
        <w:top w:val="single" w:sz="4" w:space="0" w:color="000000"/>
        <w:left w:val="single" w:sz="4" w:space="0" w:color="000000"/>
        <w:bottom w:val="single" w:sz="4" w:space="0" w:color="000000"/>
        <w:right w:val="single" w:sz="4" w:space="0" w:color="000000"/>
      </w:pBdr>
      <w:spacing w:before="100" w:after="100"/>
      <w:ind w:left="0"/>
      <w:jc w:val="right"/>
    </w:pPr>
    <w:rPr>
      <w:rFonts w:eastAsia="Arial Unicode MS"/>
      <w:sz w:val="16"/>
      <w:szCs w:val="16"/>
      <w:lang w:val="es-ES"/>
    </w:rPr>
  </w:style>
  <w:style w:type="paragraph" w:customStyle="1" w:styleId="xl42">
    <w:name w:val="xl42"/>
    <w:basedOn w:val="Normal"/>
    <w:rsid w:val="00FA2D2F"/>
    <w:pPr>
      <w:pBdr>
        <w:top w:val="double" w:sz="1" w:space="0" w:color="000000"/>
        <w:left w:val="double" w:sz="1" w:space="0" w:color="000000"/>
        <w:bottom w:val="double" w:sz="1" w:space="0" w:color="000000"/>
        <w:right w:val="single" w:sz="4" w:space="0" w:color="000000"/>
      </w:pBdr>
      <w:shd w:val="clear" w:color="auto" w:fill="FFFF99"/>
      <w:spacing w:before="100" w:after="100"/>
      <w:ind w:left="0"/>
      <w:jc w:val="center"/>
    </w:pPr>
    <w:rPr>
      <w:rFonts w:eastAsia="Arial Unicode MS"/>
      <w:b/>
      <w:bCs/>
      <w:sz w:val="16"/>
      <w:szCs w:val="16"/>
      <w:lang w:val="es-ES"/>
    </w:rPr>
  </w:style>
  <w:style w:type="paragraph" w:customStyle="1" w:styleId="xl43">
    <w:name w:val="xl43"/>
    <w:basedOn w:val="Normal"/>
    <w:rsid w:val="00FA2D2F"/>
    <w:pPr>
      <w:pBdr>
        <w:top w:val="double" w:sz="1" w:space="0" w:color="000000"/>
        <w:bottom w:val="double" w:sz="1" w:space="0" w:color="000000"/>
        <w:right w:val="single" w:sz="4" w:space="0" w:color="000000"/>
      </w:pBdr>
      <w:shd w:val="clear" w:color="auto" w:fill="FFFF99"/>
      <w:spacing w:before="100" w:after="100"/>
      <w:ind w:left="0"/>
    </w:pPr>
    <w:rPr>
      <w:rFonts w:eastAsia="Arial Unicode MS"/>
      <w:b/>
      <w:bCs/>
      <w:sz w:val="16"/>
      <w:szCs w:val="16"/>
      <w:lang w:val="es-ES"/>
    </w:rPr>
  </w:style>
  <w:style w:type="paragraph" w:customStyle="1" w:styleId="xl44">
    <w:name w:val="xl44"/>
    <w:basedOn w:val="Normal"/>
    <w:rsid w:val="00FA2D2F"/>
    <w:pPr>
      <w:pBdr>
        <w:top w:val="double" w:sz="1" w:space="0" w:color="000000"/>
        <w:left w:val="single" w:sz="4" w:space="0" w:color="000000"/>
        <w:bottom w:val="double" w:sz="1" w:space="0" w:color="000000"/>
        <w:right w:val="single" w:sz="4" w:space="0" w:color="000000"/>
      </w:pBdr>
      <w:shd w:val="clear" w:color="auto" w:fill="FFFF99"/>
      <w:spacing w:before="100" w:after="100"/>
      <w:ind w:left="0"/>
      <w:jc w:val="center"/>
    </w:pPr>
    <w:rPr>
      <w:rFonts w:eastAsia="Arial Unicode MS"/>
      <w:b/>
      <w:bCs/>
      <w:sz w:val="16"/>
      <w:szCs w:val="16"/>
      <w:lang w:val="es-ES"/>
    </w:rPr>
  </w:style>
  <w:style w:type="paragraph" w:customStyle="1" w:styleId="xl45">
    <w:name w:val="xl45"/>
    <w:basedOn w:val="Normal"/>
    <w:rsid w:val="00FA2D2F"/>
    <w:pPr>
      <w:pBdr>
        <w:top w:val="double" w:sz="1" w:space="0" w:color="000000"/>
        <w:left w:val="single" w:sz="4" w:space="0" w:color="000000"/>
        <w:bottom w:val="double" w:sz="1" w:space="0" w:color="000000"/>
        <w:right w:val="single" w:sz="4" w:space="0" w:color="000000"/>
      </w:pBdr>
      <w:shd w:val="clear" w:color="auto" w:fill="FFFF99"/>
      <w:spacing w:before="100" w:after="100"/>
      <w:ind w:left="0"/>
      <w:jc w:val="center"/>
    </w:pPr>
    <w:rPr>
      <w:rFonts w:eastAsia="Arial Unicode MS"/>
      <w:b/>
      <w:bCs/>
      <w:color w:val="0000FF"/>
      <w:sz w:val="16"/>
      <w:szCs w:val="16"/>
      <w:lang w:val="es-ES"/>
    </w:rPr>
  </w:style>
  <w:style w:type="paragraph" w:customStyle="1" w:styleId="xl46">
    <w:name w:val="xl46"/>
    <w:basedOn w:val="Normal"/>
    <w:rsid w:val="00FA2D2F"/>
    <w:pPr>
      <w:pBdr>
        <w:top w:val="single" w:sz="4" w:space="0" w:color="000000"/>
        <w:left w:val="single" w:sz="4" w:space="0" w:color="000000"/>
        <w:bottom w:val="single" w:sz="4" w:space="0" w:color="000000"/>
        <w:right w:val="single" w:sz="4" w:space="0" w:color="000000"/>
      </w:pBdr>
      <w:spacing w:before="100" w:after="100"/>
      <w:ind w:left="0"/>
    </w:pPr>
    <w:rPr>
      <w:rFonts w:eastAsia="Arial Unicode MS"/>
      <w:color w:val="0000FF"/>
      <w:sz w:val="16"/>
      <w:szCs w:val="16"/>
      <w:lang w:val="es-ES"/>
    </w:rPr>
  </w:style>
  <w:style w:type="paragraph" w:customStyle="1" w:styleId="xl47">
    <w:name w:val="xl47"/>
    <w:basedOn w:val="Normal"/>
    <w:rsid w:val="00FA2D2F"/>
    <w:pPr>
      <w:pBdr>
        <w:top w:val="single" w:sz="4" w:space="0" w:color="000000"/>
        <w:left w:val="single" w:sz="4" w:space="0" w:color="000000"/>
        <w:bottom w:val="single" w:sz="4" w:space="0" w:color="000000"/>
        <w:right w:val="single" w:sz="4" w:space="0" w:color="000000"/>
      </w:pBdr>
      <w:spacing w:before="100" w:after="100"/>
      <w:ind w:left="0"/>
    </w:pPr>
    <w:rPr>
      <w:rFonts w:eastAsia="Arial Unicode MS"/>
      <w:color w:val="0000FF"/>
      <w:sz w:val="16"/>
      <w:szCs w:val="16"/>
      <w:lang w:val="es-ES"/>
    </w:rPr>
  </w:style>
  <w:style w:type="paragraph" w:customStyle="1" w:styleId="xl48">
    <w:name w:val="xl48"/>
    <w:basedOn w:val="Normal"/>
    <w:rsid w:val="00FA2D2F"/>
    <w:pPr>
      <w:pBdr>
        <w:top w:val="double" w:sz="1" w:space="0" w:color="000000"/>
        <w:left w:val="single" w:sz="4" w:space="0" w:color="000000"/>
        <w:bottom w:val="double" w:sz="1" w:space="0" w:color="000000"/>
      </w:pBdr>
      <w:shd w:val="clear" w:color="auto" w:fill="FFFF99"/>
      <w:spacing w:before="100" w:after="100"/>
      <w:ind w:left="0"/>
      <w:jc w:val="center"/>
    </w:pPr>
    <w:rPr>
      <w:rFonts w:eastAsia="Arial Unicode MS"/>
      <w:b/>
      <w:bCs/>
      <w:sz w:val="16"/>
      <w:szCs w:val="16"/>
      <w:lang w:val="es-ES"/>
    </w:rPr>
  </w:style>
  <w:style w:type="paragraph" w:customStyle="1" w:styleId="xl49">
    <w:name w:val="xl49"/>
    <w:basedOn w:val="Normal"/>
    <w:rsid w:val="00FA2D2F"/>
    <w:pPr>
      <w:pBdr>
        <w:top w:val="double" w:sz="1" w:space="0" w:color="000000"/>
        <w:bottom w:val="double" w:sz="1" w:space="0" w:color="000000"/>
      </w:pBdr>
      <w:shd w:val="clear" w:color="auto" w:fill="FFFF99"/>
      <w:spacing w:before="100" w:after="100"/>
      <w:ind w:left="0"/>
      <w:jc w:val="center"/>
    </w:pPr>
    <w:rPr>
      <w:rFonts w:eastAsia="Arial Unicode MS"/>
      <w:b/>
      <w:bCs/>
      <w:sz w:val="16"/>
      <w:szCs w:val="16"/>
      <w:lang w:val="es-ES"/>
    </w:rPr>
  </w:style>
  <w:style w:type="paragraph" w:customStyle="1" w:styleId="xl50">
    <w:name w:val="xl50"/>
    <w:basedOn w:val="Normal"/>
    <w:rsid w:val="00FA2D2F"/>
    <w:pPr>
      <w:pBdr>
        <w:top w:val="double" w:sz="1" w:space="0" w:color="000000"/>
        <w:bottom w:val="double" w:sz="1" w:space="0" w:color="000000"/>
        <w:right w:val="single" w:sz="4" w:space="0" w:color="000000"/>
      </w:pBdr>
      <w:shd w:val="clear" w:color="auto" w:fill="FFFF99"/>
      <w:spacing w:before="100" w:after="100"/>
      <w:ind w:left="0"/>
      <w:jc w:val="center"/>
    </w:pPr>
    <w:rPr>
      <w:rFonts w:eastAsia="Arial Unicode MS"/>
      <w:b/>
      <w:bCs/>
      <w:sz w:val="16"/>
      <w:szCs w:val="16"/>
      <w:lang w:val="es-ES"/>
    </w:rPr>
  </w:style>
  <w:style w:type="paragraph" w:customStyle="1" w:styleId="xl51">
    <w:name w:val="xl51"/>
    <w:basedOn w:val="Normal"/>
    <w:rsid w:val="00FA2D2F"/>
    <w:pPr>
      <w:pBdr>
        <w:top w:val="double" w:sz="1" w:space="0" w:color="000000"/>
        <w:left w:val="single" w:sz="4" w:space="0" w:color="000000"/>
        <w:bottom w:val="double" w:sz="1" w:space="0" w:color="000000"/>
      </w:pBdr>
      <w:shd w:val="clear" w:color="auto" w:fill="FFFF99"/>
      <w:spacing w:before="100" w:after="100"/>
      <w:ind w:left="0"/>
      <w:jc w:val="center"/>
    </w:pPr>
    <w:rPr>
      <w:rFonts w:ascii="Arial Unicode MS" w:eastAsia="Arial Unicode MS" w:hAnsi="Arial Unicode MS" w:cs="Arial Unicode MS"/>
      <w:b/>
      <w:bCs/>
      <w:sz w:val="16"/>
      <w:szCs w:val="16"/>
      <w:lang w:val="es-ES"/>
    </w:rPr>
  </w:style>
  <w:style w:type="paragraph" w:customStyle="1" w:styleId="xl52">
    <w:name w:val="xl52"/>
    <w:basedOn w:val="Normal"/>
    <w:rsid w:val="00FA2D2F"/>
    <w:pPr>
      <w:pBdr>
        <w:top w:val="double" w:sz="1" w:space="0" w:color="000000"/>
        <w:bottom w:val="double" w:sz="1" w:space="0" w:color="000000"/>
      </w:pBdr>
      <w:shd w:val="clear" w:color="auto" w:fill="FFFF99"/>
      <w:spacing w:before="100" w:after="100"/>
      <w:ind w:left="0"/>
      <w:jc w:val="center"/>
    </w:pPr>
    <w:rPr>
      <w:rFonts w:ascii="Arial Unicode MS" w:eastAsia="Arial Unicode MS" w:hAnsi="Arial Unicode MS" w:cs="Arial Unicode MS"/>
      <w:b/>
      <w:bCs/>
      <w:sz w:val="16"/>
      <w:szCs w:val="16"/>
      <w:lang w:val="es-ES"/>
    </w:rPr>
  </w:style>
  <w:style w:type="paragraph" w:customStyle="1" w:styleId="xl53">
    <w:name w:val="xl53"/>
    <w:basedOn w:val="Normal"/>
    <w:rsid w:val="00FA2D2F"/>
    <w:pPr>
      <w:pBdr>
        <w:top w:val="double" w:sz="1" w:space="0" w:color="000000"/>
        <w:bottom w:val="double" w:sz="1" w:space="0" w:color="000000"/>
        <w:right w:val="double" w:sz="1" w:space="0" w:color="000000"/>
      </w:pBdr>
      <w:shd w:val="clear" w:color="auto" w:fill="FFFF99"/>
      <w:spacing w:before="100" w:after="100"/>
      <w:ind w:left="0"/>
      <w:jc w:val="center"/>
    </w:pPr>
    <w:rPr>
      <w:rFonts w:ascii="Arial Unicode MS" w:eastAsia="Arial Unicode MS" w:hAnsi="Arial Unicode MS" w:cs="Arial Unicode MS"/>
      <w:b/>
      <w:bCs/>
      <w:sz w:val="16"/>
      <w:szCs w:val="16"/>
      <w:lang w:val="es-ES"/>
    </w:rPr>
  </w:style>
  <w:style w:type="paragraph" w:customStyle="1" w:styleId="xl54">
    <w:name w:val="xl54"/>
    <w:basedOn w:val="Normal"/>
    <w:rsid w:val="00FA2D2F"/>
    <w:pPr>
      <w:pBdr>
        <w:top w:val="double" w:sz="1" w:space="0" w:color="000000"/>
        <w:left w:val="double" w:sz="1" w:space="0" w:color="000000"/>
        <w:bottom w:val="double" w:sz="1" w:space="0" w:color="000000"/>
      </w:pBdr>
      <w:shd w:val="clear" w:color="auto" w:fill="FFFF99"/>
      <w:spacing w:before="100" w:after="100"/>
      <w:ind w:left="0"/>
      <w:jc w:val="center"/>
    </w:pPr>
    <w:rPr>
      <w:rFonts w:ascii="Arial Unicode MS" w:eastAsia="Arial Unicode MS" w:hAnsi="Arial Unicode MS" w:cs="Arial Unicode MS"/>
      <w:b/>
      <w:bCs/>
      <w:sz w:val="16"/>
      <w:szCs w:val="16"/>
      <w:lang w:val="es-ES"/>
    </w:rPr>
  </w:style>
  <w:style w:type="paragraph" w:customStyle="1" w:styleId="xl55">
    <w:name w:val="xl55"/>
    <w:basedOn w:val="Normal"/>
    <w:rsid w:val="00FA2D2F"/>
    <w:pPr>
      <w:pBdr>
        <w:top w:val="double" w:sz="1" w:space="0" w:color="000000"/>
        <w:left w:val="single" w:sz="4" w:space="0" w:color="000000"/>
        <w:bottom w:val="single" w:sz="4" w:space="0" w:color="000000"/>
      </w:pBdr>
      <w:spacing w:before="100" w:after="100"/>
      <w:ind w:left="0"/>
    </w:pPr>
    <w:rPr>
      <w:rFonts w:ascii="Arial Unicode MS" w:eastAsia="Arial Unicode MS" w:hAnsi="Arial Unicode MS" w:cs="Arial Unicode MS"/>
      <w:sz w:val="16"/>
      <w:szCs w:val="16"/>
      <w:lang w:val="es-ES"/>
    </w:rPr>
  </w:style>
  <w:style w:type="paragraph" w:customStyle="1" w:styleId="xl56">
    <w:name w:val="xl56"/>
    <w:basedOn w:val="Normal"/>
    <w:rsid w:val="00FA2D2F"/>
    <w:pPr>
      <w:pBdr>
        <w:top w:val="double" w:sz="1" w:space="0" w:color="000000"/>
        <w:bottom w:val="single" w:sz="4" w:space="0" w:color="000000"/>
      </w:pBdr>
      <w:spacing w:before="100" w:after="100"/>
      <w:ind w:left="0"/>
    </w:pPr>
    <w:rPr>
      <w:rFonts w:ascii="Arial Unicode MS" w:eastAsia="Arial Unicode MS" w:hAnsi="Arial Unicode MS" w:cs="Arial Unicode MS"/>
      <w:sz w:val="16"/>
      <w:szCs w:val="16"/>
      <w:lang w:val="es-ES"/>
    </w:rPr>
  </w:style>
  <w:style w:type="paragraph" w:customStyle="1" w:styleId="xl57">
    <w:name w:val="xl57"/>
    <w:basedOn w:val="Normal"/>
    <w:rsid w:val="00FA2D2F"/>
    <w:pPr>
      <w:pBdr>
        <w:top w:val="double" w:sz="1" w:space="0" w:color="000000"/>
        <w:bottom w:val="single" w:sz="4" w:space="0" w:color="000000"/>
        <w:right w:val="single" w:sz="4" w:space="0" w:color="000000"/>
      </w:pBdr>
      <w:spacing w:before="100" w:after="100"/>
      <w:ind w:left="0"/>
    </w:pPr>
    <w:rPr>
      <w:rFonts w:ascii="Arial Unicode MS" w:eastAsia="Arial Unicode MS" w:hAnsi="Arial Unicode MS" w:cs="Arial Unicode MS"/>
      <w:sz w:val="16"/>
      <w:szCs w:val="16"/>
      <w:lang w:val="es-ES"/>
    </w:rPr>
  </w:style>
  <w:style w:type="paragraph" w:customStyle="1" w:styleId="xl58">
    <w:name w:val="xl58"/>
    <w:basedOn w:val="Normal"/>
    <w:rsid w:val="00FA2D2F"/>
    <w:pPr>
      <w:pBdr>
        <w:top w:val="double" w:sz="1" w:space="0" w:color="000000"/>
        <w:left w:val="single" w:sz="4" w:space="0" w:color="000000"/>
        <w:bottom w:val="single" w:sz="4" w:space="0" w:color="000000"/>
      </w:pBdr>
      <w:spacing w:before="100" w:after="100"/>
      <w:ind w:left="0"/>
    </w:pPr>
    <w:rPr>
      <w:rFonts w:eastAsia="Arial Unicode MS"/>
      <w:sz w:val="16"/>
      <w:szCs w:val="16"/>
      <w:lang w:val="es-ES"/>
    </w:rPr>
  </w:style>
  <w:style w:type="paragraph" w:customStyle="1" w:styleId="xl59">
    <w:name w:val="xl59"/>
    <w:basedOn w:val="Normal"/>
    <w:rsid w:val="00FA2D2F"/>
    <w:pPr>
      <w:pBdr>
        <w:top w:val="double" w:sz="1" w:space="0" w:color="000000"/>
        <w:bottom w:val="single" w:sz="4" w:space="0" w:color="000000"/>
      </w:pBdr>
      <w:spacing w:before="100" w:after="100"/>
      <w:ind w:left="0"/>
    </w:pPr>
    <w:rPr>
      <w:rFonts w:eastAsia="Arial Unicode MS"/>
      <w:sz w:val="16"/>
      <w:szCs w:val="16"/>
      <w:lang w:val="es-ES"/>
    </w:rPr>
  </w:style>
  <w:style w:type="paragraph" w:customStyle="1" w:styleId="xl60">
    <w:name w:val="xl60"/>
    <w:basedOn w:val="Normal"/>
    <w:rsid w:val="00FA2D2F"/>
    <w:pPr>
      <w:pBdr>
        <w:top w:val="double" w:sz="1" w:space="0" w:color="000000"/>
        <w:bottom w:val="single" w:sz="4" w:space="0" w:color="000000"/>
        <w:right w:val="single" w:sz="4" w:space="0" w:color="000000"/>
      </w:pBdr>
      <w:spacing w:before="100" w:after="100"/>
      <w:ind w:left="0"/>
    </w:pPr>
    <w:rPr>
      <w:rFonts w:eastAsia="Arial Unicode MS"/>
      <w:sz w:val="16"/>
      <w:szCs w:val="16"/>
      <w:lang w:val="es-ES"/>
    </w:rPr>
  </w:style>
  <w:style w:type="paragraph" w:customStyle="1" w:styleId="xl61">
    <w:name w:val="xl61"/>
    <w:basedOn w:val="Normal"/>
    <w:rsid w:val="00FA2D2F"/>
    <w:pPr>
      <w:pBdr>
        <w:top w:val="single" w:sz="4" w:space="0" w:color="000000"/>
        <w:left w:val="single" w:sz="4" w:space="0" w:color="000000"/>
        <w:bottom w:val="single" w:sz="4" w:space="0" w:color="000000"/>
      </w:pBdr>
      <w:spacing w:before="100" w:after="100"/>
      <w:ind w:left="0"/>
    </w:pPr>
    <w:rPr>
      <w:rFonts w:eastAsia="Arial Unicode MS"/>
      <w:sz w:val="16"/>
      <w:szCs w:val="16"/>
      <w:lang w:val="es-ES"/>
    </w:rPr>
  </w:style>
  <w:style w:type="paragraph" w:customStyle="1" w:styleId="xl62">
    <w:name w:val="xl62"/>
    <w:basedOn w:val="Normal"/>
    <w:rsid w:val="00FA2D2F"/>
    <w:pPr>
      <w:pBdr>
        <w:top w:val="single" w:sz="4" w:space="0" w:color="000000"/>
        <w:bottom w:val="single" w:sz="4" w:space="0" w:color="000000"/>
      </w:pBdr>
      <w:spacing w:before="100" w:after="100"/>
      <w:ind w:left="0"/>
    </w:pPr>
    <w:rPr>
      <w:rFonts w:eastAsia="Arial Unicode MS"/>
      <w:sz w:val="16"/>
      <w:szCs w:val="16"/>
      <w:lang w:val="es-ES"/>
    </w:rPr>
  </w:style>
  <w:style w:type="paragraph" w:customStyle="1" w:styleId="xl63">
    <w:name w:val="xl63"/>
    <w:basedOn w:val="Normal"/>
    <w:rsid w:val="00FA2D2F"/>
    <w:pPr>
      <w:pBdr>
        <w:top w:val="single" w:sz="4" w:space="0" w:color="000000"/>
        <w:bottom w:val="single" w:sz="4" w:space="0" w:color="000000"/>
        <w:right w:val="single" w:sz="4" w:space="0" w:color="000000"/>
      </w:pBdr>
      <w:spacing w:before="100" w:after="100"/>
      <w:ind w:left="0"/>
    </w:pPr>
    <w:rPr>
      <w:rFonts w:eastAsia="Arial Unicode MS"/>
      <w:sz w:val="16"/>
      <w:szCs w:val="16"/>
      <w:lang w:val="es-ES"/>
    </w:rPr>
  </w:style>
  <w:style w:type="paragraph" w:customStyle="1" w:styleId="xl64">
    <w:name w:val="xl64"/>
    <w:basedOn w:val="Normal"/>
    <w:rsid w:val="00FA2D2F"/>
    <w:pPr>
      <w:pBdr>
        <w:top w:val="single" w:sz="4" w:space="0" w:color="000000"/>
        <w:left w:val="single" w:sz="4" w:space="0" w:color="000000"/>
        <w:bottom w:val="single" w:sz="4" w:space="0" w:color="000000"/>
      </w:pBdr>
      <w:spacing w:before="100" w:after="100"/>
      <w:ind w:left="0"/>
    </w:pPr>
    <w:rPr>
      <w:rFonts w:eastAsia="Arial Unicode MS"/>
      <w:sz w:val="16"/>
      <w:szCs w:val="16"/>
      <w:lang w:val="es-ES"/>
    </w:rPr>
  </w:style>
  <w:style w:type="paragraph" w:customStyle="1" w:styleId="xl65">
    <w:name w:val="xl65"/>
    <w:basedOn w:val="Normal"/>
    <w:rsid w:val="00FA2D2F"/>
    <w:pPr>
      <w:pBdr>
        <w:top w:val="single" w:sz="4" w:space="0" w:color="000000"/>
        <w:bottom w:val="single" w:sz="4" w:space="0" w:color="000000"/>
      </w:pBdr>
      <w:spacing w:before="100" w:after="100"/>
      <w:ind w:left="0"/>
    </w:pPr>
    <w:rPr>
      <w:rFonts w:eastAsia="Arial Unicode MS"/>
      <w:sz w:val="16"/>
      <w:szCs w:val="16"/>
      <w:lang w:val="es-ES"/>
    </w:rPr>
  </w:style>
  <w:style w:type="paragraph" w:customStyle="1" w:styleId="xl66">
    <w:name w:val="xl66"/>
    <w:basedOn w:val="Normal"/>
    <w:rsid w:val="00FA2D2F"/>
    <w:pPr>
      <w:pBdr>
        <w:top w:val="single" w:sz="4" w:space="0" w:color="000000"/>
        <w:bottom w:val="single" w:sz="4" w:space="0" w:color="000000"/>
        <w:right w:val="single" w:sz="4" w:space="0" w:color="000000"/>
      </w:pBdr>
      <w:spacing w:before="100" w:after="100"/>
      <w:ind w:left="0"/>
    </w:pPr>
    <w:rPr>
      <w:rFonts w:eastAsia="Arial Unicode MS"/>
      <w:sz w:val="16"/>
      <w:szCs w:val="16"/>
      <w:lang w:val="es-ES"/>
    </w:rPr>
  </w:style>
  <w:style w:type="paragraph" w:customStyle="1" w:styleId="xl67">
    <w:name w:val="xl67"/>
    <w:basedOn w:val="Normal"/>
    <w:rsid w:val="00FA2D2F"/>
    <w:pPr>
      <w:pBdr>
        <w:top w:val="single" w:sz="4" w:space="0" w:color="000000"/>
        <w:bottom w:val="single" w:sz="4" w:space="0" w:color="000000"/>
      </w:pBdr>
      <w:spacing w:before="100" w:after="100"/>
      <w:ind w:left="0"/>
    </w:pPr>
    <w:rPr>
      <w:rFonts w:ascii="Arial Unicode MS" w:eastAsia="Arial Unicode MS" w:hAnsi="Arial Unicode MS" w:cs="Arial Unicode MS"/>
      <w:sz w:val="24"/>
      <w:szCs w:val="24"/>
      <w:lang w:val="es-ES"/>
    </w:rPr>
  </w:style>
  <w:style w:type="paragraph" w:customStyle="1" w:styleId="xl68">
    <w:name w:val="xl68"/>
    <w:basedOn w:val="Normal"/>
    <w:rsid w:val="00FA2D2F"/>
    <w:pPr>
      <w:pBdr>
        <w:top w:val="single" w:sz="4" w:space="0" w:color="000000"/>
        <w:bottom w:val="single" w:sz="4" w:space="0" w:color="000000"/>
        <w:right w:val="single" w:sz="4" w:space="0" w:color="000000"/>
      </w:pBdr>
      <w:spacing w:before="100" w:after="100"/>
      <w:ind w:left="0"/>
    </w:pPr>
    <w:rPr>
      <w:rFonts w:ascii="Arial Unicode MS" w:eastAsia="Arial Unicode MS" w:hAnsi="Arial Unicode MS" w:cs="Arial Unicode MS"/>
      <w:sz w:val="24"/>
      <w:szCs w:val="24"/>
      <w:lang w:val="es-ES"/>
    </w:rPr>
  </w:style>
  <w:style w:type="paragraph" w:customStyle="1" w:styleId="xl69">
    <w:name w:val="xl69"/>
    <w:basedOn w:val="Normal"/>
    <w:rsid w:val="00FA2D2F"/>
    <w:pPr>
      <w:pBdr>
        <w:top w:val="double" w:sz="1" w:space="0" w:color="000000"/>
        <w:left w:val="single" w:sz="4" w:space="0" w:color="000000"/>
        <w:bottom w:val="single" w:sz="4" w:space="0" w:color="000000"/>
      </w:pBdr>
      <w:spacing w:before="100" w:after="100"/>
      <w:ind w:left="0"/>
      <w:jc w:val="center"/>
    </w:pPr>
    <w:rPr>
      <w:rFonts w:eastAsia="Arial Unicode MS"/>
      <w:sz w:val="16"/>
      <w:szCs w:val="16"/>
      <w:lang w:val="es-ES"/>
    </w:rPr>
  </w:style>
  <w:style w:type="paragraph" w:customStyle="1" w:styleId="xl70">
    <w:name w:val="xl70"/>
    <w:basedOn w:val="Normal"/>
    <w:rsid w:val="00FA2D2F"/>
    <w:pPr>
      <w:pBdr>
        <w:top w:val="double" w:sz="1" w:space="0" w:color="000000"/>
        <w:bottom w:val="single" w:sz="4" w:space="0" w:color="000000"/>
      </w:pBdr>
      <w:spacing w:before="100" w:after="100"/>
      <w:ind w:left="0"/>
      <w:jc w:val="center"/>
    </w:pPr>
    <w:rPr>
      <w:rFonts w:eastAsia="Arial Unicode MS"/>
      <w:sz w:val="16"/>
      <w:szCs w:val="16"/>
      <w:lang w:val="es-ES"/>
    </w:rPr>
  </w:style>
  <w:style w:type="paragraph" w:customStyle="1" w:styleId="xl71">
    <w:name w:val="xl71"/>
    <w:basedOn w:val="Normal"/>
    <w:rsid w:val="00FA2D2F"/>
    <w:pPr>
      <w:pBdr>
        <w:top w:val="double" w:sz="1" w:space="0" w:color="000000"/>
        <w:bottom w:val="single" w:sz="4" w:space="0" w:color="000000"/>
        <w:right w:val="single" w:sz="4" w:space="0" w:color="000000"/>
      </w:pBdr>
      <w:spacing w:before="100" w:after="100"/>
      <w:ind w:left="0"/>
      <w:jc w:val="center"/>
    </w:pPr>
    <w:rPr>
      <w:rFonts w:eastAsia="Arial Unicode MS"/>
      <w:sz w:val="16"/>
      <w:szCs w:val="16"/>
      <w:lang w:val="es-ES"/>
    </w:rPr>
  </w:style>
  <w:style w:type="paragraph" w:customStyle="1" w:styleId="Textoindependiente31">
    <w:name w:val="Texto independiente 31"/>
    <w:basedOn w:val="Normal"/>
    <w:rsid w:val="00FA2D2F"/>
    <w:pPr>
      <w:overflowPunct w:val="0"/>
      <w:autoSpaceDE w:val="0"/>
      <w:ind w:left="0"/>
      <w:textAlignment w:val="baseline"/>
    </w:pPr>
    <w:rPr>
      <w:rFonts w:ascii="Times New Roman" w:hAnsi="Times New Roman" w:cs="Times New Roman"/>
      <w:b/>
      <w:i/>
      <w:color w:val="003366"/>
    </w:rPr>
  </w:style>
  <w:style w:type="paragraph" w:customStyle="1" w:styleId="Encabezadodenota1">
    <w:name w:val="Encabezado de nota1"/>
    <w:basedOn w:val="Normal"/>
    <w:next w:val="Normal"/>
    <w:rsid w:val="00FA2D2F"/>
    <w:pPr>
      <w:ind w:left="0"/>
    </w:pPr>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06998">
      <w:bodyDiv w:val="1"/>
      <w:marLeft w:val="37"/>
      <w:marRight w:val="37"/>
      <w:marTop w:val="0"/>
      <w:marBottom w:val="0"/>
      <w:divBdr>
        <w:top w:val="none" w:sz="0" w:space="0" w:color="auto"/>
        <w:left w:val="none" w:sz="0" w:space="0" w:color="auto"/>
        <w:bottom w:val="none" w:sz="0" w:space="0" w:color="auto"/>
        <w:right w:val="none" w:sz="0" w:space="0" w:color="auto"/>
      </w:divBdr>
      <w:divsChild>
        <w:div w:id="260376707">
          <w:marLeft w:val="0"/>
          <w:marRight w:val="0"/>
          <w:marTop w:val="0"/>
          <w:marBottom w:val="0"/>
          <w:divBdr>
            <w:top w:val="none" w:sz="0" w:space="0" w:color="auto"/>
            <w:left w:val="none" w:sz="0" w:space="0" w:color="auto"/>
            <w:bottom w:val="none" w:sz="0" w:space="0" w:color="auto"/>
            <w:right w:val="none" w:sz="0" w:space="0" w:color="auto"/>
          </w:divBdr>
          <w:divsChild>
            <w:div w:id="19935392">
              <w:marLeft w:val="0"/>
              <w:marRight w:val="0"/>
              <w:marTop w:val="0"/>
              <w:marBottom w:val="0"/>
              <w:divBdr>
                <w:top w:val="none" w:sz="0" w:space="0" w:color="auto"/>
                <w:left w:val="none" w:sz="0" w:space="0" w:color="auto"/>
                <w:bottom w:val="none" w:sz="0" w:space="0" w:color="auto"/>
                <w:right w:val="none" w:sz="0" w:space="0" w:color="auto"/>
              </w:divBdr>
              <w:divsChild>
                <w:div w:id="11151600">
                  <w:marLeft w:val="224"/>
                  <w:marRight w:val="0"/>
                  <w:marTop w:val="0"/>
                  <w:marBottom w:val="0"/>
                  <w:divBdr>
                    <w:top w:val="none" w:sz="0" w:space="0" w:color="auto"/>
                    <w:left w:val="none" w:sz="0" w:space="0" w:color="auto"/>
                    <w:bottom w:val="none" w:sz="0" w:space="0" w:color="auto"/>
                    <w:right w:val="none" w:sz="0" w:space="0" w:color="auto"/>
                  </w:divBdr>
                  <w:divsChild>
                    <w:div w:id="6388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99074">
      <w:bodyDiv w:val="1"/>
      <w:marLeft w:val="0"/>
      <w:marRight w:val="0"/>
      <w:marTop w:val="0"/>
      <w:marBottom w:val="0"/>
      <w:divBdr>
        <w:top w:val="none" w:sz="0" w:space="0" w:color="auto"/>
        <w:left w:val="none" w:sz="0" w:space="0" w:color="auto"/>
        <w:bottom w:val="none" w:sz="0" w:space="0" w:color="auto"/>
        <w:right w:val="none" w:sz="0" w:space="0" w:color="auto"/>
      </w:divBdr>
    </w:div>
    <w:div w:id="518081760">
      <w:bodyDiv w:val="1"/>
      <w:marLeft w:val="0"/>
      <w:marRight w:val="0"/>
      <w:marTop w:val="0"/>
      <w:marBottom w:val="0"/>
      <w:divBdr>
        <w:top w:val="none" w:sz="0" w:space="0" w:color="auto"/>
        <w:left w:val="none" w:sz="0" w:space="0" w:color="auto"/>
        <w:bottom w:val="none" w:sz="0" w:space="0" w:color="auto"/>
        <w:right w:val="none" w:sz="0" w:space="0" w:color="auto"/>
      </w:divBdr>
      <w:divsChild>
        <w:div w:id="555361774">
          <w:marLeft w:val="0"/>
          <w:marRight w:val="0"/>
          <w:marTop w:val="0"/>
          <w:marBottom w:val="0"/>
          <w:divBdr>
            <w:top w:val="none" w:sz="0" w:space="0" w:color="auto"/>
            <w:left w:val="none" w:sz="0" w:space="0" w:color="auto"/>
            <w:bottom w:val="none" w:sz="0" w:space="0" w:color="auto"/>
            <w:right w:val="none" w:sz="0" w:space="0" w:color="auto"/>
          </w:divBdr>
        </w:div>
      </w:divsChild>
    </w:div>
    <w:div w:id="568928285">
      <w:bodyDiv w:val="1"/>
      <w:marLeft w:val="0"/>
      <w:marRight w:val="0"/>
      <w:marTop w:val="0"/>
      <w:marBottom w:val="0"/>
      <w:divBdr>
        <w:top w:val="none" w:sz="0" w:space="0" w:color="auto"/>
        <w:left w:val="none" w:sz="0" w:space="0" w:color="auto"/>
        <w:bottom w:val="none" w:sz="0" w:space="0" w:color="auto"/>
        <w:right w:val="none" w:sz="0" w:space="0" w:color="auto"/>
      </w:divBdr>
    </w:div>
    <w:div w:id="847408345">
      <w:bodyDiv w:val="1"/>
      <w:marLeft w:val="0"/>
      <w:marRight w:val="0"/>
      <w:marTop w:val="0"/>
      <w:marBottom w:val="0"/>
      <w:divBdr>
        <w:top w:val="none" w:sz="0" w:space="0" w:color="auto"/>
        <w:left w:val="none" w:sz="0" w:space="0" w:color="auto"/>
        <w:bottom w:val="none" w:sz="0" w:space="0" w:color="auto"/>
        <w:right w:val="none" w:sz="0" w:space="0" w:color="auto"/>
      </w:divBdr>
      <w:divsChild>
        <w:div w:id="543836540">
          <w:marLeft w:val="0"/>
          <w:marRight w:val="0"/>
          <w:marTop w:val="0"/>
          <w:marBottom w:val="0"/>
          <w:divBdr>
            <w:top w:val="none" w:sz="0" w:space="0" w:color="auto"/>
            <w:left w:val="none" w:sz="0" w:space="0" w:color="auto"/>
            <w:bottom w:val="none" w:sz="0" w:space="0" w:color="auto"/>
            <w:right w:val="none" w:sz="0" w:space="0" w:color="auto"/>
          </w:divBdr>
        </w:div>
      </w:divsChild>
    </w:div>
    <w:div w:id="899094516">
      <w:bodyDiv w:val="1"/>
      <w:marLeft w:val="0"/>
      <w:marRight w:val="0"/>
      <w:marTop w:val="0"/>
      <w:marBottom w:val="0"/>
      <w:divBdr>
        <w:top w:val="none" w:sz="0" w:space="0" w:color="auto"/>
        <w:left w:val="none" w:sz="0" w:space="0" w:color="auto"/>
        <w:bottom w:val="none" w:sz="0" w:space="0" w:color="auto"/>
        <w:right w:val="none" w:sz="0" w:space="0" w:color="auto"/>
      </w:divBdr>
    </w:div>
    <w:div w:id="1097946670">
      <w:marLeft w:val="0"/>
      <w:marRight w:val="0"/>
      <w:marTop w:val="0"/>
      <w:marBottom w:val="0"/>
      <w:divBdr>
        <w:top w:val="none" w:sz="0" w:space="0" w:color="auto"/>
        <w:left w:val="none" w:sz="0" w:space="0" w:color="auto"/>
        <w:bottom w:val="none" w:sz="0" w:space="0" w:color="auto"/>
        <w:right w:val="none" w:sz="0" w:space="0" w:color="auto"/>
      </w:divBdr>
    </w:div>
    <w:div w:id="1097946672">
      <w:marLeft w:val="0"/>
      <w:marRight w:val="0"/>
      <w:marTop w:val="0"/>
      <w:marBottom w:val="0"/>
      <w:divBdr>
        <w:top w:val="none" w:sz="0" w:space="0" w:color="auto"/>
        <w:left w:val="none" w:sz="0" w:space="0" w:color="auto"/>
        <w:bottom w:val="none" w:sz="0" w:space="0" w:color="auto"/>
        <w:right w:val="none" w:sz="0" w:space="0" w:color="auto"/>
      </w:divBdr>
    </w:div>
    <w:div w:id="1097946690">
      <w:marLeft w:val="176"/>
      <w:marRight w:val="176"/>
      <w:marTop w:val="0"/>
      <w:marBottom w:val="0"/>
      <w:divBdr>
        <w:top w:val="none" w:sz="0" w:space="0" w:color="auto"/>
        <w:left w:val="none" w:sz="0" w:space="0" w:color="auto"/>
        <w:bottom w:val="none" w:sz="0" w:space="0" w:color="auto"/>
        <w:right w:val="none" w:sz="0" w:space="0" w:color="auto"/>
      </w:divBdr>
      <w:divsChild>
        <w:div w:id="1097946666">
          <w:marLeft w:val="0"/>
          <w:marRight w:val="0"/>
          <w:marTop w:val="0"/>
          <w:marBottom w:val="0"/>
          <w:divBdr>
            <w:top w:val="none" w:sz="0" w:space="0" w:color="auto"/>
            <w:left w:val="none" w:sz="0" w:space="0" w:color="auto"/>
            <w:bottom w:val="none" w:sz="0" w:space="0" w:color="auto"/>
            <w:right w:val="none" w:sz="0" w:space="0" w:color="auto"/>
          </w:divBdr>
          <w:divsChild>
            <w:div w:id="1097946684">
              <w:marLeft w:val="0"/>
              <w:marRight w:val="0"/>
              <w:marTop w:val="0"/>
              <w:marBottom w:val="0"/>
              <w:divBdr>
                <w:top w:val="none" w:sz="0" w:space="0" w:color="auto"/>
                <w:left w:val="none" w:sz="0" w:space="0" w:color="auto"/>
                <w:bottom w:val="none" w:sz="0" w:space="0" w:color="auto"/>
                <w:right w:val="none" w:sz="0" w:space="0" w:color="auto"/>
              </w:divBdr>
              <w:divsChild>
                <w:div w:id="1097946678">
                  <w:marLeft w:val="0"/>
                  <w:marRight w:val="0"/>
                  <w:marTop w:val="0"/>
                  <w:marBottom w:val="0"/>
                  <w:divBdr>
                    <w:top w:val="none" w:sz="0" w:space="0" w:color="auto"/>
                    <w:left w:val="none" w:sz="0" w:space="0" w:color="auto"/>
                    <w:bottom w:val="none" w:sz="0" w:space="0" w:color="auto"/>
                    <w:right w:val="none" w:sz="0" w:space="0" w:color="auto"/>
                  </w:divBdr>
                  <w:divsChild>
                    <w:div w:id="1097946685">
                      <w:marLeft w:val="0"/>
                      <w:marRight w:val="0"/>
                      <w:marTop w:val="0"/>
                      <w:marBottom w:val="0"/>
                      <w:divBdr>
                        <w:top w:val="none" w:sz="0" w:space="0" w:color="auto"/>
                        <w:left w:val="none" w:sz="0" w:space="0" w:color="auto"/>
                        <w:bottom w:val="none" w:sz="0" w:space="0" w:color="auto"/>
                        <w:right w:val="none" w:sz="0" w:space="0" w:color="auto"/>
                      </w:divBdr>
                      <w:divsChild>
                        <w:div w:id="1097946671">
                          <w:marLeft w:val="0"/>
                          <w:marRight w:val="0"/>
                          <w:marTop w:val="0"/>
                          <w:marBottom w:val="0"/>
                          <w:divBdr>
                            <w:top w:val="none" w:sz="0" w:space="0" w:color="auto"/>
                            <w:left w:val="none" w:sz="0" w:space="0" w:color="auto"/>
                            <w:bottom w:val="none" w:sz="0" w:space="0" w:color="auto"/>
                            <w:right w:val="none" w:sz="0" w:space="0" w:color="auto"/>
                          </w:divBdr>
                          <w:divsChild>
                            <w:div w:id="1097946686">
                              <w:marLeft w:val="0"/>
                              <w:marRight w:val="0"/>
                              <w:marTop w:val="0"/>
                              <w:marBottom w:val="0"/>
                              <w:divBdr>
                                <w:top w:val="none" w:sz="0" w:space="0" w:color="auto"/>
                                <w:left w:val="none" w:sz="0" w:space="0" w:color="auto"/>
                                <w:bottom w:val="none" w:sz="0" w:space="0" w:color="auto"/>
                                <w:right w:val="none" w:sz="0" w:space="0" w:color="auto"/>
                              </w:divBdr>
                              <w:divsChild>
                                <w:div w:id="1097946667">
                                  <w:marLeft w:val="0"/>
                                  <w:marRight w:val="0"/>
                                  <w:marTop w:val="0"/>
                                  <w:marBottom w:val="0"/>
                                  <w:divBdr>
                                    <w:top w:val="none" w:sz="0" w:space="0" w:color="auto"/>
                                    <w:left w:val="none" w:sz="0" w:space="0" w:color="auto"/>
                                    <w:bottom w:val="none" w:sz="0" w:space="0" w:color="auto"/>
                                    <w:right w:val="none" w:sz="0" w:space="0" w:color="auto"/>
                                  </w:divBdr>
                                  <w:divsChild>
                                    <w:div w:id="1097946675">
                                      <w:marLeft w:val="0"/>
                                      <w:marRight w:val="0"/>
                                      <w:marTop w:val="0"/>
                                      <w:marBottom w:val="0"/>
                                      <w:divBdr>
                                        <w:top w:val="none" w:sz="0" w:space="0" w:color="auto"/>
                                        <w:left w:val="none" w:sz="0" w:space="0" w:color="auto"/>
                                        <w:bottom w:val="none" w:sz="0" w:space="0" w:color="auto"/>
                                        <w:right w:val="none" w:sz="0" w:space="0" w:color="auto"/>
                                      </w:divBdr>
                                      <w:divsChild>
                                        <w:div w:id="1097946674">
                                          <w:marLeft w:val="0"/>
                                          <w:marRight w:val="0"/>
                                          <w:marTop w:val="0"/>
                                          <w:marBottom w:val="0"/>
                                          <w:divBdr>
                                            <w:top w:val="none" w:sz="0" w:space="0" w:color="auto"/>
                                            <w:left w:val="none" w:sz="0" w:space="0" w:color="auto"/>
                                            <w:bottom w:val="none" w:sz="0" w:space="0" w:color="auto"/>
                                            <w:right w:val="none" w:sz="0" w:space="0" w:color="auto"/>
                                          </w:divBdr>
                                          <w:divsChild>
                                            <w:div w:id="1097946661">
                                              <w:marLeft w:val="0"/>
                                              <w:marRight w:val="0"/>
                                              <w:marTop w:val="0"/>
                                              <w:marBottom w:val="0"/>
                                              <w:divBdr>
                                                <w:top w:val="none" w:sz="0" w:space="0" w:color="auto"/>
                                                <w:left w:val="none" w:sz="0" w:space="0" w:color="auto"/>
                                                <w:bottom w:val="none" w:sz="0" w:space="0" w:color="auto"/>
                                                <w:right w:val="none" w:sz="0" w:space="0" w:color="auto"/>
                                              </w:divBdr>
                                              <w:divsChild>
                                                <w:div w:id="1097946669">
                                                  <w:marLeft w:val="0"/>
                                                  <w:marRight w:val="0"/>
                                                  <w:marTop w:val="0"/>
                                                  <w:marBottom w:val="0"/>
                                                  <w:divBdr>
                                                    <w:top w:val="none" w:sz="0" w:space="0" w:color="auto"/>
                                                    <w:left w:val="none" w:sz="0" w:space="0" w:color="auto"/>
                                                    <w:bottom w:val="none" w:sz="0" w:space="0" w:color="auto"/>
                                                    <w:right w:val="none" w:sz="0" w:space="0" w:color="auto"/>
                                                  </w:divBdr>
                                                  <w:divsChild>
                                                    <w:div w:id="1097946696">
                                                      <w:marLeft w:val="0"/>
                                                      <w:marRight w:val="0"/>
                                                      <w:marTop w:val="0"/>
                                                      <w:marBottom w:val="0"/>
                                                      <w:divBdr>
                                                        <w:top w:val="none" w:sz="0" w:space="0" w:color="auto"/>
                                                        <w:left w:val="none" w:sz="0" w:space="0" w:color="auto"/>
                                                        <w:bottom w:val="none" w:sz="0" w:space="0" w:color="auto"/>
                                                        <w:right w:val="none" w:sz="0" w:space="0" w:color="auto"/>
                                                      </w:divBdr>
                                                      <w:divsChild>
                                                        <w:div w:id="1097946681">
                                                          <w:marLeft w:val="0"/>
                                                          <w:marRight w:val="0"/>
                                                          <w:marTop w:val="0"/>
                                                          <w:marBottom w:val="0"/>
                                                          <w:divBdr>
                                                            <w:top w:val="none" w:sz="0" w:space="0" w:color="auto"/>
                                                            <w:left w:val="none" w:sz="0" w:space="0" w:color="auto"/>
                                                            <w:bottom w:val="none" w:sz="0" w:space="0" w:color="auto"/>
                                                            <w:right w:val="none" w:sz="0" w:space="0" w:color="auto"/>
                                                          </w:divBdr>
                                                          <w:divsChild>
                                                            <w:div w:id="1097946677">
                                                              <w:marLeft w:val="0"/>
                                                              <w:marRight w:val="0"/>
                                                              <w:marTop w:val="0"/>
                                                              <w:marBottom w:val="176"/>
                                                              <w:divBdr>
                                                                <w:top w:val="none" w:sz="0" w:space="0" w:color="auto"/>
                                                                <w:left w:val="none" w:sz="0" w:space="0" w:color="auto"/>
                                                                <w:bottom w:val="none" w:sz="0" w:space="0" w:color="auto"/>
                                                                <w:right w:val="none" w:sz="0" w:space="0" w:color="auto"/>
                                                              </w:divBdr>
                                                              <w:divsChild>
                                                                <w:div w:id="1097946692">
                                                                  <w:marLeft w:val="0"/>
                                                                  <w:marRight w:val="0"/>
                                                                  <w:marTop w:val="176"/>
                                                                  <w:marBottom w:val="176"/>
                                                                  <w:divBdr>
                                                                    <w:top w:val="none" w:sz="0" w:space="0" w:color="auto"/>
                                                                    <w:left w:val="none" w:sz="0" w:space="0" w:color="auto"/>
                                                                    <w:bottom w:val="none" w:sz="0" w:space="0" w:color="auto"/>
                                                                    <w:right w:val="none" w:sz="0" w:space="0" w:color="auto"/>
                                                                  </w:divBdr>
                                                                  <w:divsChild>
                                                                    <w:div w:id="1097946673">
                                                                      <w:marLeft w:val="0"/>
                                                                      <w:marRight w:val="0"/>
                                                                      <w:marTop w:val="0"/>
                                                                      <w:marBottom w:val="0"/>
                                                                      <w:divBdr>
                                                                        <w:top w:val="none" w:sz="0" w:space="0" w:color="auto"/>
                                                                        <w:left w:val="none" w:sz="0" w:space="0" w:color="auto"/>
                                                                        <w:bottom w:val="none" w:sz="0" w:space="0" w:color="auto"/>
                                                                        <w:right w:val="none" w:sz="0" w:space="0" w:color="auto"/>
                                                                      </w:divBdr>
                                                                      <w:divsChild>
                                                                        <w:div w:id="1097946688">
                                                                          <w:marLeft w:val="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946694">
      <w:marLeft w:val="150"/>
      <w:marRight w:val="150"/>
      <w:marTop w:val="0"/>
      <w:marBottom w:val="0"/>
      <w:divBdr>
        <w:top w:val="none" w:sz="0" w:space="0" w:color="auto"/>
        <w:left w:val="none" w:sz="0" w:space="0" w:color="auto"/>
        <w:bottom w:val="none" w:sz="0" w:space="0" w:color="auto"/>
        <w:right w:val="none" w:sz="0" w:space="0" w:color="auto"/>
      </w:divBdr>
      <w:divsChild>
        <w:div w:id="1097946665">
          <w:marLeft w:val="0"/>
          <w:marRight w:val="0"/>
          <w:marTop w:val="0"/>
          <w:marBottom w:val="0"/>
          <w:divBdr>
            <w:top w:val="none" w:sz="0" w:space="0" w:color="auto"/>
            <w:left w:val="none" w:sz="0" w:space="0" w:color="auto"/>
            <w:bottom w:val="none" w:sz="0" w:space="0" w:color="auto"/>
            <w:right w:val="none" w:sz="0" w:space="0" w:color="auto"/>
          </w:divBdr>
          <w:divsChild>
            <w:div w:id="1097946687">
              <w:marLeft w:val="0"/>
              <w:marRight w:val="0"/>
              <w:marTop w:val="0"/>
              <w:marBottom w:val="0"/>
              <w:divBdr>
                <w:top w:val="none" w:sz="0" w:space="0" w:color="auto"/>
                <w:left w:val="none" w:sz="0" w:space="0" w:color="auto"/>
                <w:bottom w:val="none" w:sz="0" w:space="0" w:color="auto"/>
                <w:right w:val="none" w:sz="0" w:space="0" w:color="auto"/>
              </w:divBdr>
              <w:divsChild>
                <w:div w:id="1097946689">
                  <w:marLeft w:val="0"/>
                  <w:marRight w:val="0"/>
                  <w:marTop w:val="0"/>
                  <w:marBottom w:val="0"/>
                  <w:divBdr>
                    <w:top w:val="none" w:sz="0" w:space="0" w:color="auto"/>
                    <w:left w:val="none" w:sz="0" w:space="0" w:color="auto"/>
                    <w:bottom w:val="none" w:sz="0" w:space="0" w:color="auto"/>
                    <w:right w:val="none" w:sz="0" w:space="0" w:color="auto"/>
                  </w:divBdr>
                  <w:divsChild>
                    <w:div w:id="1097946664">
                      <w:marLeft w:val="0"/>
                      <w:marRight w:val="0"/>
                      <w:marTop w:val="0"/>
                      <w:marBottom w:val="0"/>
                      <w:divBdr>
                        <w:top w:val="none" w:sz="0" w:space="0" w:color="auto"/>
                        <w:left w:val="none" w:sz="0" w:space="0" w:color="auto"/>
                        <w:bottom w:val="none" w:sz="0" w:space="0" w:color="auto"/>
                        <w:right w:val="none" w:sz="0" w:space="0" w:color="auto"/>
                      </w:divBdr>
                      <w:divsChild>
                        <w:div w:id="1097946659">
                          <w:marLeft w:val="0"/>
                          <w:marRight w:val="0"/>
                          <w:marTop w:val="0"/>
                          <w:marBottom w:val="0"/>
                          <w:divBdr>
                            <w:top w:val="none" w:sz="0" w:space="0" w:color="auto"/>
                            <w:left w:val="none" w:sz="0" w:space="0" w:color="auto"/>
                            <w:bottom w:val="none" w:sz="0" w:space="0" w:color="auto"/>
                            <w:right w:val="none" w:sz="0" w:space="0" w:color="auto"/>
                          </w:divBdr>
                          <w:divsChild>
                            <w:div w:id="1097946695">
                              <w:marLeft w:val="0"/>
                              <w:marRight w:val="0"/>
                              <w:marTop w:val="0"/>
                              <w:marBottom w:val="0"/>
                              <w:divBdr>
                                <w:top w:val="none" w:sz="0" w:space="0" w:color="auto"/>
                                <w:left w:val="none" w:sz="0" w:space="0" w:color="auto"/>
                                <w:bottom w:val="none" w:sz="0" w:space="0" w:color="auto"/>
                                <w:right w:val="none" w:sz="0" w:space="0" w:color="auto"/>
                              </w:divBdr>
                              <w:divsChild>
                                <w:div w:id="1097946693">
                                  <w:marLeft w:val="0"/>
                                  <w:marRight w:val="0"/>
                                  <w:marTop w:val="0"/>
                                  <w:marBottom w:val="0"/>
                                  <w:divBdr>
                                    <w:top w:val="none" w:sz="0" w:space="0" w:color="auto"/>
                                    <w:left w:val="none" w:sz="0" w:space="0" w:color="auto"/>
                                    <w:bottom w:val="none" w:sz="0" w:space="0" w:color="auto"/>
                                    <w:right w:val="none" w:sz="0" w:space="0" w:color="auto"/>
                                  </w:divBdr>
                                  <w:divsChild>
                                    <w:div w:id="1097946662">
                                      <w:marLeft w:val="0"/>
                                      <w:marRight w:val="0"/>
                                      <w:marTop w:val="0"/>
                                      <w:marBottom w:val="0"/>
                                      <w:divBdr>
                                        <w:top w:val="none" w:sz="0" w:space="0" w:color="auto"/>
                                        <w:left w:val="none" w:sz="0" w:space="0" w:color="auto"/>
                                        <w:bottom w:val="none" w:sz="0" w:space="0" w:color="auto"/>
                                        <w:right w:val="none" w:sz="0" w:space="0" w:color="auto"/>
                                      </w:divBdr>
                                      <w:divsChild>
                                        <w:div w:id="1097946682">
                                          <w:marLeft w:val="0"/>
                                          <w:marRight w:val="0"/>
                                          <w:marTop w:val="0"/>
                                          <w:marBottom w:val="0"/>
                                          <w:divBdr>
                                            <w:top w:val="none" w:sz="0" w:space="0" w:color="auto"/>
                                            <w:left w:val="none" w:sz="0" w:space="0" w:color="auto"/>
                                            <w:bottom w:val="none" w:sz="0" w:space="0" w:color="auto"/>
                                            <w:right w:val="none" w:sz="0" w:space="0" w:color="auto"/>
                                          </w:divBdr>
                                          <w:divsChild>
                                            <w:div w:id="1097946679">
                                              <w:marLeft w:val="0"/>
                                              <w:marRight w:val="0"/>
                                              <w:marTop w:val="0"/>
                                              <w:marBottom w:val="0"/>
                                              <w:divBdr>
                                                <w:top w:val="none" w:sz="0" w:space="0" w:color="auto"/>
                                                <w:left w:val="none" w:sz="0" w:space="0" w:color="auto"/>
                                                <w:bottom w:val="none" w:sz="0" w:space="0" w:color="auto"/>
                                                <w:right w:val="none" w:sz="0" w:space="0" w:color="auto"/>
                                              </w:divBdr>
                                              <w:divsChild>
                                                <w:div w:id="1097946668">
                                                  <w:marLeft w:val="0"/>
                                                  <w:marRight w:val="0"/>
                                                  <w:marTop w:val="0"/>
                                                  <w:marBottom w:val="0"/>
                                                  <w:divBdr>
                                                    <w:top w:val="none" w:sz="0" w:space="0" w:color="auto"/>
                                                    <w:left w:val="none" w:sz="0" w:space="0" w:color="auto"/>
                                                    <w:bottom w:val="none" w:sz="0" w:space="0" w:color="auto"/>
                                                    <w:right w:val="none" w:sz="0" w:space="0" w:color="auto"/>
                                                  </w:divBdr>
                                                  <w:divsChild>
                                                    <w:div w:id="1097946676">
                                                      <w:marLeft w:val="0"/>
                                                      <w:marRight w:val="0"/>
                                                      <w:marTop w:val="0"/>
                                                      <w:marBottom w:val="0"/>
                                                      <w:divBdr>
                                                        <w:top w:val="none" w:sz="0" w:space="0" w:color="auto"/>
                                                        <w:left w:val="none" w:sz="0" w:space="0" w:color="auto"/>
                                                        <w:bottom w:val="none" w:sz="0" w:space="0" w:color="auto"/>
                                                        <w:right w:val="none" w:sz="0" w:space="0" w:color="auto"/>
                                                      </w:divBdr>
                                                      <w:divsChild>
                                                        <w:div w:id="1097946660">
                                                          <w:marLeft w:val="0"/>
                                                          <w:marRight w:val="0"/>
                                                          <w:marTop w:val="0"/>
                                                          <w:marBottom w:val="0"/>
                                                          <w:divBdr>
                                                            <w:top w:val="none" w:sz="0" w:space="0" w:color="auto"/>
                                                            <w:left w:val="none" w:sz="0" w:space="0" w:color="auto"/>
                                                            <w:bottom w:val="none" w:sz="0" w:space="0" w:color="auto"/>
                                                            <w:right w:val="none" w:sz="0" w:space="0" w:color="auto"/>
                                                          </w:divBdr>
                                                          <w:divsChild>
                                                            <w:div w:id="1097946691">
                                                              <w:marLeft w:val="0"/>
                                                              <w:marRight w:val="0"/>
                                                              <w:marTop w:val="0"/>
                                                              <w:marBottom w:val="150"/>
                                                              <w:divBdr>
                                                                <w:top w:val="none" w:sz="0" w:space="0" w:color="auto"/>
                                                                <w:left w:val="none" w:sz="0" w:space="0" w:color="auto"/>
                                                                <w:bottom w:val="none" w:sz="0" w:space="0" w:color="auto"/>
                                                                <w:right w:val="none" w:sz="0" w:space="0" w:color="auto"/>
                                                              </w:divBdr>
                                                              <w:divsChild>
                                                                <w:div w:id="1097946697">
                                                                  <w:marLeft w:val="0"/>
                                                                  <w:marRight w:val="0"/>
                                                                  <w:marTop w:val="150"/>
                                                                  <w:marBottom w:val="150"/>
                                                                  <w:divBdr>
                                                                    <w:top w:val="none" w:sz="0" w:space="0" w:color="auto"/>
                                                                    <w:left w:val="none" w:sz="0" w:space="0" w:color="auto"/>
                                                                    <w:bottom w:val="none" w:sz="0" w:space="0" w:color="auto"/>
                                                                    <w:right w:val="none" w:sz="0" w:space="0" w:color="auto"/>
                                                                  </w:divBdr>
                                                                  <w:divsChild>
                                                                    <w:div w:id="1097946683">
                                                                      <w:marLeft w:val="0"/>
                                                                      <w:marRight w:val="0"/>
                                                                      <w:marTop w:val="0"/>
                                                                      <w:marBottom w:val="0"/>
                                                                      <w:divBdr>
                                                                        <w:top w:val="none" w:sz="0" w:space="0" w:color="auto"/>
                                                                        <w:left w:val="none" w:sz="0" w:space="0" w:color="auto"/>
                                                                        <w:bottom w:val="none" w:sz="0" w:space="0" w:color="auto"/>
                                                                        <w:right w:val="none" w:sz="0" w:space="0" w:color="auto"/>
                                                                      </w:divBdr>
                                                                      <w:divsChild>
                                                                        <w:div w:id="1097946680">
                                                                          <w:marLeft w:val="75"/>
                                                                          <w:marRight w:val="0"/>
                                                                          <w:marTop w:val="0"/>
                                                                          <w:marBottom w:val="0"/>
                                                                          <w:divBdr>
                                                                            <w:top w:val="none" w:sz="0" w:space="0" w:color="auto"/>
                                                                            <w:left w:val="none" w:sz="0" w:space="0" w:color="auto"/>
                                                                            <w:bottom w:val="none" w:sz="0" w:space="0" w:color="auto"/>
                                                                            <w:right w:val="none" w:sz="0" w:space="0" w:color="auto"/>
                                                                          </w:divBdr>
                                                                          <w:divsChild>
                                                                            <w:div w:id="10979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946698">
      <w:marLeft w:val="0"/>
      <w:marRight w:val="0"/>
      <w:marTop w:val="0"/>
      <w:marBottom w:val="0"/>
      <w:divBdr>
        <w:top w:val="none" w:sz="0" w:space="0" w:color="auto"/>
        <w:left w:val="none" w:sz="0" w:space="0" w:color="auto"/>
        <w:bottom w:val="none" w:sz="0" w:space="0" w:color="auto"/>
        <w:right w:val="none" w:sz="0" w:space="0" w:color="auto"/>
      </w:divBdr>
    </w:div>
    <w:div w:id="1180241466">
      <w:bodyDiv w:val="1"/>
      <w:marLeft w:val="0"/>
      <w:marRight w:val="0"/>
      <w:marTop w:val="0"/>
      <w:marBottom w:val="0"/>
      <w:divBdr>
        <w:top w:val="none" w:sz="0" w:space="0" w:color="auto"/>
        <w:left w:val="none" w:sz="0" w:space="0" w:color="auto"/>
        <w:bottom w:val="none" w:sz="0" w:space="0" w:color="auto"/>
        <w:right w:val="none" w:sz="0" w:space="0" w:color="auto"/>
      </w:divBdr>
    </w:div>
    <w:div w:id="1256396982">
      <w:bodyDiv w:val="1"/>
      <w:marLeft w:val="0"/>
      <w:marRight w:val="0"/>
      <w:marTop w:val="0"/>
      <w:marBottom w:val="0"/>
      <w:divBdr>
        <w:top w:val="none" w:sz="0" w:space="0" w:color="auto"/>
        <w:left w:val="none" w:sz="0" w:space="0" w:color="auto"/>
        <w:bottom w:val="none" w:sz="0" w:space="0" w:color="auto"/>
        <w:right w:val="none" w:sz="0" w:space="0" w:color="auto"/>
      </w:divBdr>
    </w:div>
    <w:div w:id="1267420562">
      <w:bodyDiv w:val="1"/>
      <w:marLeft w:val="0"/>
      <w:marRight w:val="0"/>
      <w:marTop w:val="0"/>
      <w:marBottom w:val="0"/>
      <w:divBdr>
        <w:top w:val="none" w:sz="0" w:space="0" w:color="auto"/>
        <w:left w:val="none" w:sz="0" w:space="0" w:color="auto"/>
        <w:bottom w:val="none" w:sz="0" w:space="0" w:color="auto"/>
        <w:right w:val="none" w:sz="0" w:space="0" w:color="auto"/>
      </w:divBdr>
    </w:div>
    <w:div w:id="1394693138">
      <w:bodyDiv w:val="1"/>
      <w:marLeft w:val="0"/>
      <w:marRight w:val="0"/>
      <w:marTop w:val="0"/>
      <w:marBottom w:val="0"/>
      <w:divBdr>
        <w:top w:val="none" w:sz="0" w:space="0" w:color="auto"/>
        <w:left w:val="none" w:sz="0" w:space="0" w:color="auto"/>
        <w:bottom w:val="none" w:sz="0" w:space="0" w:color="auto"/>
        <w:right w:val="none" w:sz="0" w:space="0" w:color="auto"/>
      </w:divBdr>
    </w:div>
    <w:div w:id="1530876858">
      <w:bodyDiv w:val="1"/>
      <w:marLeft w:val="0"/>
      <w:marRight w:val="0"/>
      <w:marTop w:val="0"/>
      <w:marBottom w:val="0"/>
      <w:divBdr>
        <w:top w:val="none" w:sz="0" w:space="0" w:color="auto"/>
        <w:left w:val="none" w:sz="0" w:space="0" w:color="auto"/>
        <w:bottom w:val="none" w:sz="0" w:space="0" w:color="auto"/>
        <w:right w:val="none" w:sz="0" w:space="0" w:color="auto"/>
      </w:divBdr>
    </w:div>
    <w:div w:id="1580358787">
      <w:bodyDiv w:val="1"/>
      <w:marLeft w:val="37"/>
      <w:marRight w:val="37"/>
      <w:marTop w:val="0"/>
      <w:marBottom w:val="0"/>
      <w:divBdr>
        <w:top w:val="none" w:sz="0" w:space="0" w:color="auto"/>
        <w:left w:val="none" w:sz="0" w:space="0" w:color="auto"/>
        <w:bottom w:val="none" w:sz="0" w:space="0" w:color="auto"/>
        <w:right w:val="none" w:sz="0" w:space="0" w:color="auto"/>
      </w:divBdr>
      <w:divsChild>
        <w:div w:id="905142992">
          <w:marLeft w:val="0"/>
          <w:marRight w:val="0"/>
          <w:marTop w:val="0"/>
          <w:marBottom w:val="0"/>
          <w:divBdr>
            <w:top w:val="none" w:sz="0" w:space="0" w:color="auto"/>
            <w:left w:val="none" w:sz="0" w:space="0" w:color="auto"/>
            <w:bottom w:val="none" w:sz="0" w:space="0" w:color="auto"/>
            <w:right w:val="none" w:sz="0" w:space="0" w:color="auto"/>
          </w:divBdr>
          <w:divsChild>
            <w:div w:id="918827053">
              <w:marLeft w:val="0"/>
              <w:marRight w:val="0"/>
              <w:marTop w:val="0"/>
              <w:marBottom w:val="0"/>
              <w:divBdr>
                <w:top w:val="none" w:sz="0" w:space="0" w:color="auto"/>
                <w:left w:val="none" w:sz="0" w:space="0" w:color="auto"/>
                <w:bottom w:val="none" w:sz="0" w:space="0" w:color="auto"/>
                <w:right w:val="none" w:sz="0" w:space="0" w:color="auto"/>
              </w:divBdr>
              <w:divsChild>
                <w:div w:id="506679827">
                  <w:marLeft w:val="224"/>
                  <w:marRight w:val="0"/>
                  <w:marTop w:val="0"/>
                  <w:marBottom w:val="0"/>
                  <w:divBdr>
                    <w:top w:val="none" w:sz="0" w:space="0" w:color="auto"/>
                    <w:left w:val="none" w:sz="0" w:space="0" w:color="auto"/>
                    <w:bottom w:val="none" w:sz="0" w:space="0" w:color="auto"/>
                    <w:right w:val="none" w:sz="0" w:space="0" w:color="auto"/>
                  </w:divBdr>
                  <w:divsChild>
                    <w:div w:id="10752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5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hyperlink" Target="http://intranet.banamex.com/ids/estandares/monitoreo/ind_monitoreo.htm" TargetMode="External"/><Relationship Id="rId42"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7.pn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oleObject" Target="embeddings/Microsoft_Word_97_-_2003_Document.doc"/><Relationship Id="rId40" Type="http://schemas.openxmlformats.org/officeDocument/2006/relationships/footer" Target="footer8.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image" Target="media/image6.png"/><Relationship Id="rId36"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intranet.banamex.com/ids/estandares/ux_w2k/ux_w2k_paso.htm" TargetMode="External"/><Relationship Id="rId43" Type="http://schemas.openxmlformats.org/officeDocument/2006/relationships/footer" Target="footer10.xml"/></Relationships>
</file>

<file path=word/_rels/footer3.xml.rels><?xml version="1.0" encoding="UTF-8" standalone="yes"?>
<Relationships xmlns="http://schemas.openxmlformats.org/package/2006/relationships"><Relationship Id="rId1" Type="http://schemas.openxmlformats.org/officeDocument/2006/relationships/hyperlink" Target="http://citiweb1.citicorp.com/operationsandtechnology/riskanddatacompliance/polici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C92045301674488CBFCD86CEB81A60" ma:contentTypeVersion="6" ma:contentTypeDescription="Create a new document." ma:contentTypeScope="" ma:versionID="8bcaccd72496a501de307bee0847c1cf">
  <xsd:schema xmlns:xsd="http://www.w3.org/2001/XMLSchema" xmlns:xs="http://www.w3.org/2001/XMLSchema" xmlns:p="http://schemas.microsoft.com/office/2006/metadata/properties" xmlns:ns2="707c3609-1187-4d0c-9755-d335074c6ebd" targetNamespace="http://schemas.microsoft.com/office/2006/metadata/properties" ma:root="true" ma:fieldsID="7fe00ddadd9c3319b555b7fd18fda031" ns2:_="">
    <xsd:import namespace="707c3609-1187-4d0c-9755-d335074c6ebd"/>
    <xsd:element name="properties">
      <xsd:complexType>
        <xsd:sequence>
          <xsd:element name="documentManagement">
            <xsd:complexType>
              <xsd:all>
                <xsd:element ref="ns2: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c3609-1187-4d0c-9755-d335074c6ebd" elementFormDefault="qualified">
    <xsd:import namespace="http://schemas.microsoft.com/office/2006/documentManagement/types"/>
    <xsd:import namespace="http://schemas.microsoft.com/office/infopath/2007/PartnerControls"/>
    <xsd:element name="I.D" ma:index="8" nillable="true" ma:displayName="I.D" ma:list="{d046ec06-a1d9-4d10-a55b-4f3d7cda847c}" ma:internalName="I_x002e_D" ma:showField="ID" ma:web="707c3609-1187-4d0c-9755-d335074c6eb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D xmlns="707c3609-1187-4d0c-9755-d335074c6e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C36C2-02EB-4106-882B-7A301EE87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7c3609-1187-4d0c-9755-d335074c6e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1FCC29-B195-4590-8837-F5EFCCD6E208}">
  <ds:schemaRefs>
    <ds:schemaRef ds:uri="http://schemas.microsoft.com/office/2006/metadata/properties"/>
    <ds:schemaRef ds:uri="707c3609-1187-4d0c-9755-d335074c6ebd"/>
  </ds:schemaRefs>
</ds:datastoreItem>
</file>

<file path=customXml/itemProps3.xml><?xml version="1.0" encoding="utf-8"?>
<ds:datastoreItem xmlns:ds="http://schemas.openxmlformats.org/officeDocument/2006/customXml" ds:itemID="{A05244B5-A222-4794-9CB4-2DA449E5592B}">
  <ds:schemaRefs>
    <ds:schemaRef ds:uri="http://schemas.microsoft.com/sharepoint/v3/contenttype/forms"/>
  </ds:schemaRefs>
</ds:datastoreItem>
</file>

<file path=customXml/itemProps4.xml><?xml version="1.0" encoding="utf-8"?>
<ds:datastoreItem xmlns:ds="http://schemas.openxmlformats.org/officeDocument/2006/customXml" ds:itemID="{2A933E7D-166A-436D-9243-513DFA51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3528</Words>
  <Characters>19404</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CITI</Company>
  <LinksUpToDate>false</LinksUpToDate>
  <CharactersWithSpaces>22887</CharactersWithSpaces>
  <SharedDoc>false</SharedDoc>
  <HLinks>
    <vt:vector size="264" baseType="variant">
      <vt:variant>
        <vt:i4>1572927</vt:i4>
      </vt:variant>
      <vt:variant>
        <vt:i4>254</vt:i4>
      </vt:variant>
      <vt:variant>
        <vt:i4>0</vt:i4>
      </vt:variant>
      <vt:variant>
        <vt:i4>5</vt:i4>
      </vt:variant>
      <vt:variant>
        <vt:lpwstr/>
      </vt:variant>
      <vt:variant>
        <vt:lpwstr>_Toc372869890</vt:lpwstr>
      </vt:variant>
      <vt:variant>
        <vt:i4>1638463</vt:i4>
      </vt:variant>
      <vt:variant>
        <vt:i4>248</vt:i4>
      </vt:variant>
      <vt:variant>
        <vt:i4>0</vt:i4>
      </vt:variant>
      <vt:variant>
        <vt:i4>5</vt:i4>
      </vt:variant>
      <vt:variant>
        <vt:lpwstr/>
      </vt:variant>
      <vt:variant>
        <vt:lpwstr>_Toc372869889</vt:lpwstr>
      </vt:variant>
      <vt:variant>
        <vt:i4>1638463</vt:i4>
      </vt:variant>
      <vt:variant>
        <vt:i4>242</vt:i4>
      </vt:variant>
      <vt:variant>
        <vt:i4>0</vt:i4>
      </vt:variant>
      <vt:variant>
        <vt:i4>5</vt:i4>
      </vt:variant>
      <vt:variant>
        <vt:lpwstr/>
      </vt:variant>
      <vt:variant>
        <vt:lpwstr>_Toc372869888</vt:lpwstr>
      </vt:variant>
      <vt:variant>
        <vt:i4>1638463</vt:i4>
      </vt:variant>
      <vt:variant>
        <vt:i4>236</vt:i4>
      </vt:variant>
      <vt:variant>
        <vt:i4>0</vt:i4>
      </vt:variant>
      <vt:variant>
        <vt:i4>5</vt:i4>
      </vt:variant>
      <vt:variant>
        <vt:lpwstr/>
      </vt:variant>
      <vt:variant>
        <vt:lpwstr>_Toc372869887</vt:lpwstr>
      </vt:variant>
      <vt:variant>
        <vt:i4>1638463</vt:i4>
      </vt:variant>
      <vt:variant>
        <vt:i4>230</vt:i4>
      </vt:variant>
      <vt:variant>
        <vt:i4>0</vt:i4>
      </vt:variant>
      <vt:variant>
        <vt:i4>5</vt:i4>
      </vt:variant>
      <vt:variant>
        <vt:lpwstr/>
      </vt:variant>
      <vt:variant>
        <vt:lpwstr>_Toc372869886</vt:lpwstr>
      </vt:variant>
      <vt:variant>
        <vt:i4>1638463</vt:i4>
      </vt:variant>
      <vt:variant>
        <vt:i4>224</vt:i4>
      </vt:variant>
      <vt:variant>
        <vt:i4>0</vt:i4>
      </vt:variant>
      <vt:variant>
        <vt:i4>5</vt:i4>
      </vt:variant>
      <vt:variant>
        <vt:lpwstr/>
      </vt:variant>
      <vt:variant>
        <vt:lpwstr>_Toc372869885</vt:lpwstr>
      </vt:variant>
      <vt:variant>
        <vt:i4>1638463</vt:i4>
      </vt:variant>
      <vt:variant>
        <vt:i4>218</vt:i4>
      </vt:variant>
      <vt:variant>
        <vt:i4>0</vt:i4>
      </vt:variant>
      <vt:variant>
        <vt:i4>5</vt:i4>
      </vt:variant>
      <vt:variant>
        <vt:lpwstr/>
      </vt:variant>
      <vt:variant>
        <vt:lpwstr>_Toc372869884</vt:lpwstr>
      </vt:variant>
      <vt:variant>
        <vt:i4>1638463</vt:i4>
      </vt:variant>
      <vt:variant>
        <vt:i4>212</vt:i4>
      </vt:variant>
      <vt:variant>
        <vt:i4>0</vt:i4>
      </vt:variant>
      <vt:variant>
        <vt:i4>5</vt:i4>
      </vt:variant>
      <vt:variant>
        <vt:lpwstr/>
      </vt:variant>
      <vt:variant>
        <vt:lpwstr>_Toc372869883</vt:lpwstr>
      </vt:variant>
      <vt:variant>
        <vt:i4>1638463</vt:i4>
      </vt:variant>
      <vt:variant>
        <vt:i4>206</vt:i4>
      </vt:variant>
      <vt:variant>
        <vt:i4>0</vt:i4>
      </vt:variant>
      <vt:variant>
        <vt:i4>5</vt:i4>
      </vt:variant>
      <vt:variant>
        <vt:lpwstr/>
      </vt:variant>
      <vt:variant>
        <vt:lpwstr>_Toc372869882</vt:lpwstr>
      </vt:variant>
      <vt:variant>
        <vt:i4>1638463</vt:i4>
      </vt:variant>
      <vt:variant>
        <vt:i4>200</vt:i4>
      </vt:variant>
      <vt:variant>
        <vt:i4>0</vt:i4>
      </vt:variant>
      <vt:variant>
        <vt:i4>5</vt:i4>
      </vt:variant>
      <vt:variant>
        <vt:lpwstr/>
      </vt:variant>
      <vt:variant>
        <vt:lpwstr>_Toc372869881</vt:lpwstr>
      </vt:variant>
      <vt:variant>
        <vt:i4>1638463</vt:i4>
      </vt:variant>
      <vt:variant>
        <vt:i4>194</vt:i4>
      </vt:variant>
      <vt:variant>
        <vt:i4>0</vt:i4>
      </vt:variant>
      <vt:variant>
        <vt:i4>5</vt:i4>
      </vt:variant>
      <vt:variant>
        <vt:lpwstr/>
      </vt:variant>
      <vt:variant>
        <vt:lpwstr>_Toc372869880</vt:lpwstr>
      </vt:variant>
      <vt:variant>
        <vt:i4>1441855</vt:i4>
      </vt:variant>
      <vt:variant>
        <vt:i4>188</vt:i4>
      </vt:variant>
      <vt:variant>
        <vt:i4>0</vt:i4>
      </vt:variant>
      <vt:variant>
        <vt:i4>5</vt:i4>
      </vt:variant>
      <vt:variant>
        <vt:lpwstr/>
      </vt:variant>
      <vt:variant>
        <vt:lpwstr>_Toc372869879</vt:lpwstr>
      </vt:variant>
      <vt:variant>
        <vt:i4>1441855</vt:i4>
      </vt:variant>
      <vt:variant>
        <vt:i4>182</vt:i4>
      </vt:variant>
      <vt:variant>
        <vt:i4>0</vt:i4>
      </vt:variant>
      <vt:variant>
        <vt:i4>5</vt:i4>
      </vt:variant>
      <vt:variant>
        <vt:lpwstr/>
      </vt:variant>
      <vt:variant>
        <vt:lpwstr>_Toc372869878</vt:lpwstr>
      </vt:variant>
      <vt:variant>
        <vt:i4>1441855</vt:i4>
      </vt:variant>
      <vt:variant>
        <vt:i4>176</vt:i4>
      </vt:variant>
      <vt:variant>
        <vt:i4>0</vt:i4>
      </vt:variant>
      <vt:variant>
        <vt:i4>5</vt:i4>
      </vt:variant>
      <vt:variant>
        <vt:lpwstr/>
      </vt:variant>
      <vt:variant>
        <vt:lpwstr>_Toc372869877</vt:lpwstr>
      </vt:variant>
      <vt:variant>
        <vt:i4>1441855</vt:i4>
      </vt:variant>
      <vt:variant>
        <vt:i4>170</vt:i4>
      </vt:variant>
      <vt:variant>
        <vt:i4>0</vt:i4>
      </vt:variant>
      <vt:variant>
        <vt:i4>5</vt:i4>
      </vt:variant>
      <vt:variant>
        <vt:lpwstr/>
      </vt:variant>
      <vt:variant>
        <vt:lpwstr>_Toc372869876</vt:lpwstr>
      </vt:variant>
      <vt:variant>
        <vt:i4>1441855</vt:i4>
      </vt:variant>
      <vt:variant>
        <vt:i4>164</vt:i4>
      </vt:variant>
      <vt:variant>
        <vt:i4>0</vt:i4>
      </vt:variant>
      <vt:variant>
        <vt:i4>5</vt:i4>
      </vt:variant>
      <vt:variant>
        <vt:lpwstr/>
      </vt:variant>
      <vt:variant>
        <vt:lpwstr>_Toc372869875</vt:lpwstr>
      </vt:variant>
      <vt:variant>
        <vt:i4>1441855</vt:i4>
      </vt:variant>
      <vt:variant>
        <vt:i4>158</vt:i4>
      </vt:variant>
      <vt:variant>
        <vt:i4>0</vt:i4>
      </vt:variant>
      <vt:variant>
        <vt:i4>5</vt:i4>
      </vt:variant>
      <vt:variant>
        <vt:lpwstr/>
      </vt:variant>
      <vt:variant>
        <vt:lpwstr>_Toc372869874</vt:lpwstr>
      </vt:variant>
      <vt:variant>
        <vt:i4>1441855</vt:i4>
      </vt:variant>
      <vt:variant>
        <vt:i4>152</vt:i4>
      </vt:variant>
      <vt:variant>
        <vt:i4>0</vt:i4>
      </vt:variant>
      <vt:variant>
        <vt:i4>5</vt:i4>
      </vt:variant>
      <vt:variant>
        <vt:lpwstr/>
      </vt:variant>
      <vt:variant>
        <vt:lpwstr>_Toc372869873</vt:lpwstr>
      </vt:variant>
      <vt:variant>
        <vt:i4>1441855</vt:i4>
      </vt:variant>
      <vt:variant>
        <vt:i4>146</vt:i4>
      </vt:variant>
      <vt:variant>
        <vt:i4>0</vt:i4>
      </vt:variant>
      <vt:variant>
        <vt:i4>5</vt:i4>
      </vt:variant>
      <vt:variant>
        <vt:lpwstr/>
      </vt:variant>
      <vt:variant>
        <vt:lpwstr>_Toc372869872</vt:lpwstr>
      </vt:variant>
      <vt:variant>
        <vt:i4>1441855</vt:i4>
      </vt:variant>
      <vt:variant>
        <vt:i4>140</vt:i4>
      </vt:variant>
      <vt:variant>
        <vt:i4>0</vt:i4>
      </vt:variant>
      <vt:variant>
        <vt:i4>5</vt:i4>
      </vt:variant>
      <vt:variant>
        <vt:lpwstr/>
      </vt:variant>
      <vt:variant>
        <vt:lpwstr>_Toc372869871</vt:lpwstr>
      </vt:variant>
      <vt:variant>
        <vt:i4>1441855</vt:i4>
      </vt:variant>
      <vt:variant>
        <vt:i4>134</vt:i4>
      </vt:variant>
      <vt:variant>
        <vt:i4>0</vt:i4>
      </vt:variant>
      <vt:variant>
        <vt:i4>5</vt:i4>
      </vt:variant>
      <vt:variant>
        <vt:lpwstr/>
      </vt:variant>
      <vt:variant>
        <vt:lpwstr>_Toc372869870</vt:lpwstr>
      </vt:variant>
      <vt:variant>
        <vt:i4>1507391</vt:i4>
      </vt:variant>
      <vt:variant>
        <vt:i4>128</vt:i4>
      </vt:variant>
      <vt:variant>
        <vt:i4>0</vt:i4>
      </vt:variant>
      <vt:variant>
        <vt:i4>5</vt:i4>
      </vt:variant>
      <vt:variant>
        <vt:lpwstr/>
      </vt:variant>
      <vt:variant>
        <vt:lpwstr>_Toc372869869</vt:lpwstr>
      </vt:variant>
      <vt:variant>
        <vt:i4>1507391</vt:i4>
      </vt:variant>
      <vt:variant>
        <vt:i4>122</vt:i4>
      </vt:variant>
      <vt:variant>
        <vt:i4>0</vt:i4>
      </vt:variant>
      <vt:variant>
        <vt:i4>5</vt:i4>
      </vt:variant>
      <vt:variant>
        <vt:lpwstr/>
      </vt:variant>
      <vt:variant>
        <vt:lpwstr>_Toc372869868</vt:lpwstr>
      </vt:variant>
      <vt:variant>
        <vt:i4>1507391</vt:i4>
      </vt:variant>
      <vt:variant>
        <vt:i4>116</vt:i4>
      </vt:variant>
      <vt:variant>
        <vt:i4>0</vt:i4>
      </vt:variant>
      <vt:variant>
        <vt:i4>5</vt:i4>
      </vt:variant>
      <vt:variant>
        <vt:lpwstr/>
      </vt:variant>
      <vt:variant>
        <vt:lpwstr>_Toc372869867</vt:lpwstr>
      </vt:variant>
      <vt:variant>
        <vt:i4>1507391</vt:i4>
      </vt:variant>
      <vt:variant>
        <vt:i4>110</vt:i4>
      </vt:variant>
      <vt:variant>
        <vt:i4>0</vt:i4>
      </vt:variant>
      <vt:variant>
        <vt:i4>5</vt:i4>
      </vt:variant>
      <vt:variant>
        <vt:lpwstr/>
      </vt:variant>
      <vt:variant>
        <vt:lpwstr>_Toc372869866</vt:lpwstr>
      </vt:variant>
      <vt:variant>
        <vt:i4>1507391</vt:i4>
      </vt:variant>
      <vt:variant>
        <vt:i4>104</vt:i4>
      </vt:variant>
      <vt:variant>
        <vt:i4>0</vt:i4>
      </vt:variant>
      <vt:variant>
        <vt:i4>5</vt:i4>
      </vt:variant>
      <vt:variant>
        <vt:lpwstr/>
      </vt:variant>
      <vt:variant>
        <vt:lpwstr>_Toc372869865</vt:lpwstr>
      </vt:variant>
      <vt:variant>
        <vt:i4>1507391</vt:i4>
      </vt:variant>
      <vt:variant>
        <vt:i4>98</vt:i4>
      </vt:variant>
      <vt:variant>
        <vt:i4>0</vt:i4>
      </vt:variant>
      <vt:variant>
        <vt:i4>5</vt:i4>
      </vt:variant>
      <vt:variant>
        <vt:lpwstr/>
      </vt:variant>
      <vt:variant>
        <vt:lpwstr>_Toc372869864</vt:lpwstr>
      </vt:variant>
      <vt:variant>
        <vt:i4>1507391</vt:i4>
      </vt:variant>
      <vt:variant>
        <vt:i4>92</vt:i4>
      </vt:variant>
      <vt:variant>
        <vt:i4>0</vt:i4>
      </vt:variant>
      <vt:variant>
        <vt:i4>5</vt:i4>
      </vt:variant>
      <vt:variant>
        <vt:lpwstr/>
      </vt:variant>
      <vt:variant>
        <vt:lpwstr>_Toc372869863</vt:lpwstr>
      </vt:variant>
      <vt:variant>
        <vt:i4>1507391</vt:i4>
      </vt:variant>
      <vt:variant>
        <vt:i4>86</vt:i4>
      </vt:variant>
      <vt:variant>
        <vt:i4>0</vt:i4>
      </vt:variant>
      <vt:variant>
        <vt:i4>5</vt:i4>
      </vt:variant>
      <vt:variant>
        <vt:lpwstr/>
      </vt:variant>
      <vt:variant>
        <vt:lpwstr>_Toc372869862</vt:lpwstr>
      </vt:variant>
      <vt:variant>
        <vt:i4>1507391</vt:i4>
      </vt:variant>
      <vt:variant>
        <vt:i4>80</vt:i4>
      </vt:variant>
      <vt:variant>
        <vt:i4>0</vt:i4>
      </vt:variant>
      <vt:variant>
        <vt:i4>5</vt:i4>
      </vt:variant>
      <vt:variant>
        <vt:lpwstr/>
      </vt:variant>
      <vt:variant>
        <vt:lpwstr>_Toc372869861</vt:lpwstr>
      </vt:variant>
      <vt:variant>
        <vt:i4>1507391</vt:i4>
      </vt:variant>
      <vt:variant>
        <vt:i4>74</vt:i4>
      </vt:variant>
      <vt:variant>
        <vt:i4>0</vt:i4>
      </vt:variant>
      <vt:variant>
        <vt:i4>5</vt:i4>
      </vt:variant>
      <vt:variant>
        <vt:lpwstr/>
      </vt:variant>
      <vt:variant>
        <vt:lpwstr>_Toc372869860</vt:lpwstr>
      </vt:variant>
      <vt:variant>
        <vt:i4>1310783</vt:i4>
      </vt:variant>
      <vt:variant>
        <vt:i4>68</vt:i4>
      </vt:variant>
      <vt:variant>
        <vt:i4>0</vt:i4>
      </vt:variant>
      <vt:variant>
        <vt:i4>5</vt:i4>
      </vt:variant>
      <vt:variant>
        <vt:lpwstr/>
      </vt:variant>
      <vt:variant>
        <vt:lpwstr>_Toc372869859</vt:lpwstr>
      </vt:variant>
      <vt:variant>
        <vt:i4>1310783</vt:i4>
      </vt:variant>
      <vt:variant>
        <vt:i4>62</vt:i4>
      </vt:variant>
      <vt:variant>
        <vt:i4>0</vt:i4>
      </vt:variant>
      <vt:variant>
        <vt:i4>5</vt:i4>
      </vt:variant>
      <vt:variant>
        <vt:lpwstr/>
      </vt:variant>
      <vt:variant>
        <vt:lpwstr>_Toc372869858</vt:lpwstr>
      </vt:variant>
      <vt:variant>
        <vt:i4>1310783</vt:i4>
      </vt:variant>
      <vt:variant>
        <vt:i4>56</vt:i4>
      </vt:variant>
      <vt:variant>
        <vt:i4>0</vt:i4>
      </vt:variant>
      <vt:variant>
        <vt:i4>5</vt:i4>
      </vt:variant>
      <vt:variant>
        <vt:lpwstr/>
      </vt:variant>
      <vt:variant>
        <vt:lpwstr>_Toc372869857</vt:lpwstr>
      </vt:variant>
      <vt:variant>
        <vt:i4>1310783</vt:i4>
      </vt:variant>
      <vt:variant>
        <vt:i4>50</vt:i4>
      </vt:variant>
      <vt:variant>
        <vt:i4>0</vt:i4>
      </vt:variant>
      <vt:variant>
        <vt:i4>5</vt:i4>
      </vt:variant>
      <vt:variant>
        <vt:lpwstr/>
      </vt:variant>
      <vt:variant>
        <vt:lpwstr>_Toc372869856</vt:lpwstr>
      </vt:variant>
      <vt:variant>
        <vt:i4>1310783</vt:i4>
      </vt:variant>
      <vt:variant>
        <vt:i4>44</vt:i4>
      </vt:variant>
      <vt:variant>
        <vt:i4>0</vt:i4>
      </vt:variant>
      <vt:variant>
        <vt:i4>5</vt:i4>
      </vt:variant>
      <vt:variant>
        <vt:lpwstr/>
      </vt:variant>
      <vt:variant>
        <vt:lpwstr>_Toc372869855</vt:lpwstr>
      </vt:variant>
      <vt:variant>
        <vt:i4>1310783</vt:i4>
      </vt:variant>
      <vt:variant>
        <vt:i4>38</vt:i4>
      </vt:variant>
      <vt:variant>
        <vt:i4>0</vt:i4>
      </vt:variant>
      <vt:variant>
        <vt:i4>5</vt:i4>
      </vt:variant>
      <vt:variant>
        <vt:lpwstr/>
      </vt:variant>
      <vt:variant>
        <vt:lpwstr>_Toc372869854</vt:lpwstr>
      </vt:variant>
      <vt:variant>
        <vt:i4>1310783</vt:i4>
      </vt:variant>
      <vt:variant>
        <vt:i4>32</vt:i4>
      </vt:variant>
      <vt:variant>
        <vt:i4>0</vt:i4>
      </vt:variant>
      <vt:variant>
        <vt:i4>5</vt:i4>
      </vt:variant>
      <vt:variant>
        <vt:lpwstr/>
      </vt:variant>
      <vt:variant>
        <vt:lpwstr>_Toc372869853</vt:lpwstr>
      </vt:variant>
      <vt:variant>
        <vt:i4>1310783</vt:i4>
      </vt:variant>
      <vt:variant>
        <vt:i4>26</vt:i4>
      </vt:variant>
      <vt:variant>
        <vt:i4>0</vt:i4>
      </vt:variant>
      <vt:variant>
        <vt:i4>5</vt:i4>
      </vt:variant>
      <vt:variant>
        <vt:lpwstr/>
      </vt:variant>
      <vt:variant>
        <vt:lpwstr>_Toc372869852</vt:lpwstr>
      </vt:variant>
      <vt:variant>
        <vt:i4>1310783</vt:i4>
      </vt:variant>
      <vt:variant>
        <vt:i4>20</vt:i4>
      </vt:variant>
      <vt:variant>
        <vt:i4>0</vt:i4>
      </vt:variant>
      <vt:variant>
        <vt:i4>5</vt:i4>
      </vt:variant>
      <vt:variant>
        <vt:lpwstr/>
      </vt:variant>
      <vt:variant>
        <vt:lpwstr>_Toc372869851</vt:lpwstr>
      </vt:variant>
      <vt:variant>
        <vt:i4>1310783</vt:i4>
      </vt:variant>
      <vt:variant>
        <vt:i4>14</vt:i4>
      </vt:variant>
      <vt:variant>
        <vt:i4>0</vt:i4>
      </vt:variant>
      <vt:variant>
        <vt:i4>5</vt:i4>
      </vt:variant>
      <vt:variant>
        <vt:lpwstr/>
      </vt:variant>
      <vt:variant>
        <vt:lpwstr>_Toc372869850</vt:lpwstr>
      </vt:variant>
      <vt:variant>
        <vt:i4>1376319</vt:i4>
      </vt:variant>
      <vt:variant>
        <vt:i4>8</vt:i4>
      </vt:variant>
      <vt:variant>
        <vt:i4>0</vt:i4>
      </vt:variant>
      <vt:variant>
        <vt:i4>5</vt:i4>
      </vt:variant>
      <vt:variant>
        <vt:lpwstr/>
      </vt:variant>
      <vt:variant>
        <vt:lpwstr>_Toc372869849</vt:lpwstr>
      </vt:variant>
      <vt:variant>
        <vt:i4>1376319</vt:i4>
      </vt:variant>
      <vt:variant>
        <vt:i4>2</vt:i4>
      </vt:variant>
      <vt:variant>
        <vt:i4>0</vt:i4>
      </vt:variant>
      <vt:variant>
        <vt:i4>5</vt:i4>
      </vt:variant>
      <vt:variant>
        <vt:lpwstr/>
      </vt:variant>
      <vt:variant>
        <vt:lpwstr>_Toc372869848</vt:lpwstr>
      </vt:variant>
      <vt:variant>
        <vt:i4>6160454</vt:i4>
      </vt:variant>
      <vt:variant>
        <vt:i4>3</vt:i4>
      </vt:variant>
      <vt:variant>
        <vt:i4>0</vt:i4>
      </vt:variant>
      <vt:variant>
        <vt:i4>5</vt:i4>
      </vt:variant>
      <vt:variant>
        <vt:lpwstr>http://citiweb1.citicorp.com/operationsandtechnology/riskanddatacompliance/policies.html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Standard Business Guidelines and Forms</dc:subject>
  <dc:creator>RG71840</dc:creator>
  <cp:lastModifiedBy>Perez Quintanar, Angel [GCB-OT NE]</cp:lastModifiedBy>
  <cp:revision>9</cp:revision>
  <cp:lastPrinted>2013-06-14T17:06:00Z</cp:lastPrinted>
  <dcterms:created xsi:type="dcterms:W3CDTF">2020-03-02T18:10:00Z</dcterms:created>
  <dcterms:modified xsi:type="dcterms:W3CDTF">2020-03-02T18:16:00Z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REL\RG71840</vt:lpwstr>
  </property>
  <property fmtid="{D5CDD505-2E9C-101B-9397-08002B2CF9AE}" pid="3" name="Owner">
    <vt:lpwstr>REL\RG71840</vt:lpwstr>
  </property>
  <property fmtid="{D5CDD505-2E9C-101B-9397-08002B2CF9AE}" pid="4" name="display_urn:schemas-microsoft-com:office:office#Approver_x2019_s_x0020_name">
    <vt:lpwstr>REL\RG71840</vt:lpwstr>
  </property>
  <property fmtid="{D5CDD505-2E9C-101B-9397-08002B2CF9AE}" pid="5" name="ContentTypeId">
    <vt:lpwstr>0x01010000CB3C112F791245844DE8AE570E102D</vt:lpwstr>
  </property>
</Properties>
</file>